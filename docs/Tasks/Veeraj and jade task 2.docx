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9A443C" w14:textId="77777777" w:rsidR="00CB23EB" w:rsidRDefault="00ED7230" w:rsidP="005C7496">
      <w:pPr>
        <w:jc w:val="both"/>
      </w:pPr>
      <w:r>
        <w:rPr>
          <w:sz w:val="28"/>
        </w:rPr>
        <w:t>Relation of research to graph</w:t>
      </w:r>
    </w:p>
    <w:p w14:paraId="7B387288" w14:textId="77777777" w:rsidR="00CB23EB" w:rsidRDefault="00CB23EB" w:rsidP="005C7496">
      <w:pPr>
        <w:jc w:val="both"/>
      </w:pPr>
    </w:p>
    <w:p w14:paraId="3F8EC936" w14:textId="77777777" w:rsidR="00CB23EB" w:rsidRDefault="00ED7230" w:rsidP="005C7496">
      <w:pPr>
        <w:jc w:val="both"/>
      </w:pPr>
      <w:r>
        <w:rPr>
          <w:sz w:val="24"/>
        </w:rPr>
        <w:t>The different project allows the university to meet its objectives by planning events and managing these events. These projects have cost and they are directly related to the project thus a budget is set by each department as to how much would be spend. Ea</w:t>
      </w:r>
      <w:r>
        <w:rPr>
          <w:sz w:val="24"/>
        </w:rPr>
        <w:t xml:space="preserve">ch staff member will also have a cost and this can be requested by filling in a timesheet. </w:t>
      </w:r>
      <w:commentRangeStart w:id="0"/>
      <w:r w:rsidRPr="00ED7230">
        <w:rPr>
          <w:strike/>
          <w:sz w:val="24"/>
          <w:rPrChange w:id="1" w:author="Cristiano Maia" w:date="2014-11-21T19:28:00Z">
            <w:rPr>
              <w:sz w:val="24"/>
            </w:rPr>
          </w:rPrChange>
        </w:rPr>
        <w:t>The timesheet has a budget code directly related to the respective project</w:t>
      </w:r>
      <w:commentRangeEnd w:id="0"/>
      <w:r>
        <w:rPr>
          <w:rStyle w:val="CommentReference"/>
        </w:rPr>
        <w:commentReference w:id="0"/>
      </w:r>
      <w:r>
        <w:rPr>
          <w:sz w:val="24"/>
        </w:rPr>
        <w:t>.</w:t>
      </w:r>
      <w:r>
        <w:rPr>
          <w:sz w:val="24"/>
        </w:rPr>
        <w:t xml:space="preserve"> The cost centre acts a repository and sorting centre of all these different timesheets.</w:t>
      </w:r>
    </w:p>
    <w:p w14:paraId="63C9F58E" w14:textId="77777777" w:rsidR="00CB23EB" w:rsidRDefault="00ED7230" w:rsidP="005C7496">
      <w:pPr>
        <w:jc w:val="both"/>
      </w:pPr>
      <w:r>
        <w:rPr>
          <w:sz w:val="20"/>
        </w:rPr>
        <w:t xml:space="preserve"> </w:t>
      </w:r>
    </w:p>
    <w:p w14:paraId="55DE39BA" w14:textId="77777777" w:rsidR="00CB23EB" w:rsidRDefault="00ED7230" w:rsidP="005C7496">
      <w:pPr>
        <w:jc w:val="both"/>
      </w:pPr>
      <w:r>
        <w:rPr>
          <w:sz w:val="24"/>
        </w:rPr>
        <w:t>The values are met by taking into consideration the long-term effects these projects will have on staff members, attendees and the different attractions held at these events that could generate positive publicity in line with the values of the university.</w:t>
      </w:r>
    </w:p>
    <w:p w14:paraId="4959790D" w14:textId="77777777" w:rsidR="00CB23EB" w:rsidRDefault="00ED7230" w:rsidP="005C7496">
      <w:pPr>
        <w:jc w:val="both"/>
      </w:pPr>
      <w:r>
        <w:rPr>
          <w:sz w:val="20"/>
        </w:rPr>
        <w:t xml:space="preserve"> </w:t>
      </w:r>
    </w:p>
    <w:p w14:paraId="0885B175" w14:textId="77777777" w:rsidR="00CB23EB" w:rsidRDefault="00ED7230" w:rsidP="005C7496">
      <w:pPr>
        <w:jc w:val="both"/>
      </w:pPr>
      <w:r>
        <w:rPr>
          <w:sz w:val="24"/>
        </w:rPr>
        <w:t xml:space="preserve">The mission is to attract the highest amount of high calibre students and by having different projects like open days, </w:t>
      </w:r>
      <w:r>
        <w:rPr>
          <w:color w:val="333333"/>
          <w:sz w:val="24"/>
          <w:highlight w:val="white"/>
        </w:rPr>
        <w:t>digital and social media events, career events and more traditional events at university like research projects the marketing fulfil i</w:t>
      </w:r>
      <w:r>
        <w:rPr>
          <w:color w:val="333333"/>
          <w:sz w:val="24"/>
          <w:highlight w:val="white"/>
        </w:rPr>
        <w:t>ts mission.</w:t>
      </w:r>
    </w:p>
    <w:p w14:paraId="0BF57ECB" w14:textId="77777777" w:rsidR="00CB23EB" w:rsidRDefault="00ED7230" w:rsidP="005C7496">
      <w:pPr>
        <w:jc w:val="both"/>
      </w:pPr>
      <w:r>
        <w:rPr>
          <w:sz w:val="20"/>
        </w:rPr>
        <w:t xml:space="preserve">  </w:t>
      </w:r>
    </w:p>
    <w:p w14:paraId="640DE871" w14:textId="77777777" w:rsidR="00CB23EB" w:rsidRDefault="00ED7230" w:rsidP="005C7496">
      <w:pPr>
        <w:jc w:val="both"/>
      </w:pPr>
      <w:r>
        <w:rPr>
          <w:sz w:val="24"/>
        </w:rPr>
        <w:t xml:space="preserve">The </w:t>
      </w:r>
      <w:proofErr w:type="spellStart"/>
      <w:r>
        <w:rPr>
          <w:sz w:val="24"/>
        </w:rPr>
        <w:t>ERD</w:t>
      </w:r>
      <w:proofErr w:type="spellEnd"/>
      <w:r>
        <w:rPr>
          <w:sz w:val="24"/>
        </w:rPr>
        <w:t xml:space="preserve"> diagram that we have displayed below shows all the different entities and their attributes. This will allow us to show relationships across all the entities and compose a data mart that will display relevant information so that Middl</w:t>
      </w:r>
      <w:r>
        <w:rPr>
          <w:sz w:val="24"/>
        </w:rPr>
        <w:t xml:space="preserve">esex University at the </w:t>
      </w:r>
      <w:proofErr w:type="gramStart"/>
      <w:r>
        <w:rPr>
          <w:sz w:val="24"/>
        </w:rPr>
        <w:t>strategic</w:t>
      </w:r>
      <w:proofErr w:type="gramEnd"/>
      <w:r>
        <w:rPr>
          <w:sz w:val="24"/>
        </w:rPr>
        <w:t xml:space="preserve"> level can make informed choices in how the budget can be used. The </w:t>
      </w:r>
      <w:proofErr w:type="spellStart"/>
      <w:r>
        <w:rPr>
          <w:sz w:val="24"/>
        </w:rPr>
        <w:t>ERD</w:t>
      </w:r>
      <w:proofErr w:type="spellEnd"/>
      <w:r>
        <w:rPr>
          <w:sz w:val="24"/>
        </w:rPr>
        <w:t xml:space="preserve"> diagram will also show the university a cornucopia of other information like what suppliers are used at certain events and what the turnout of the event</w:t>
      </w:r>
      <w:r>
        <w:rPr>
          <w:sz w:val="24"/>
        </w:rPr>
        <w:t xml:space="preserve"> was. The </w:t>
      </w:r>
      <w:proofErr w:type="spellStart"/>
      <w:r>
        <w:rPr>
          <w:sz w:val="24"/>
        </w:rPr>
        <w:t>ERD</w:t>
      </w:r>
      <w:proofErr w:type="spellEnd"/>
      <w:r>
        <w:rPr>
          <w:sz w:val="24"/>
        </w:rPr>
        <w:t xml:space="preserve"> diagram is vital to the success and longevity of the database and the data mart as if any relationships are missing or any entities have been missed this could result in the error in running queries and retrieving accurate results.</w:t>
      </w:r>
    </w:p>
    <w:p w14:paraId="049B27D2" w14:textId="77777777" w:rsidR="00CB23EB" w:rsidRDefault="00ED7230" w:rsidP="005C7496">
      <w:pPr>
        <w:spacing w:after="240"/>
        <w:jc w:val="both"/>
      </w:pPr>
      <w:r>
        <w:rPr>
          <w:sz w:val="20"/>
        </w:rPr>
        <w:t xml:space="preserve"> </w:t>
      </w:r>
    </w:p>
    <w:p w14:paraId="4F5364ED" w14:textId="77777777" w:rsidR="00CB23EB" w:rsidRDefault="00ED7230" w:rsidP="005C7496">
      <w:pPr>
        <w:jc w:val="both"/>
      </w:pPr>
      <w:r>
        <w:rPr>
          <w:sz w:val="24"/>
        </w:rPr>
        <w:t>At every</w:t>
      </w:r>
      <w:r>
        <w:rPr>
          <w:sz w:val="24"/>
        </w:rPr>
        <w:t xml:space="preserve"> event each member of staff plays a crucial role like </w:t>
      </w:r>
      <w:del w:id="2" w:author="Cristiano Maia" w:date="2014-11-21T19:29:00Z">
        <w:r w:rsidDel="00ED7230">
          <w:rPr>
            <w:sz w:val="24"/>
          </w:rPr>
          <w:delText>a</w:delText>
        </w:r>
      </w:del>
      <w:ins w:id="3" w:author="Cristiano Maia" w:date="2014-11-21T19:29:00Z">
        <w:r>
          <w:rPr>
            <w:sz w:val="24"/>
          </w:rPr>
          <w:t>an</w:t>
        </w:r>
      </w:ins>
      <w:r>
        <w:rPr>
          <w:sz w:val="24"/>
        </w:rPr>
        <w:t xml:space="preserve"> events manager, public relations officer from marketing would be there to insure that everything goes according to plan. The member of staff is picked for each event by a few criteria; these criteria </w:t>
      </w:r>
      <w:r>
        <w:rPr>
          <w:sz w:val="24"/>
        </w:rPr>
        <w:t xml:space="preserve">are </w:t>
      </w:r>
      <w:commentRangeStart w:id="4"/>
      <w:r w:rsidRPr="00ED7230">
        <w:rPr>
          <w:strike/>
          <w:sz w:val="24"/>
          <w:rPrChange w:id="5" w:author="Cristiano Maia" w:date="2014-11-21T19:30:00Z">
            <w:rPr>
              <w:sz w:val="24"/>
            </w:rPr>
          </w:rPrChange>
        </w:rPr>
        <w:t>the location of said staff member and</w:t>
      </w:r>
      <w:commentRangeEnd w:id="4"/>
      <w:r>
        <w:rPr>
          <w:rStyle w:val="CommentReference"/>
        </w:rPr>
        <w:commentReference w:id="4"/>
      </w:r>
      <w:r>
        <w:rPr>
          <w:sz w:val="24"/>
        </w:rPr>
        <w:t xml:space="preserve"> their expertise as to the role that they are required to fill.</w:t>
      </w:r>
    </w:p>
    <w:p w14:paraId="4D53B66F" w14:textId="77777777" w:rsidR="00CB23EB" w:rsidRDefault="00ED7230" w:rsidP="005C7496">
      <w:pPr>
        <w:jc w:val="both"/>
      </w:pPr>
      <w:r>
        <w:rPr>
          <w:sz w:val="20"/>
        </w:rPr>
        <w:t xml:space="preserve"> </w:t>
      </w:r>
    </w:p>
    <w:p w14:paraId="1F8A8E1A" w14:textId="77777777" w:rsidR="00CB23EB" w:rsidRDefault="00ED7230" w:rsidP="005C7496">
      <w:pPr>
        <w:jc w:val="both"/>
      </w:pPr>
      <w:r>
        <w:rPr>
          <w:sz w:val="24"/>
        </w:rPr>
        <w:t xml:space="preserve">After events and during the course of the year all staff members that are </w:t>
      </w:r>
      <w:del w:id="6" w:author="Cristiano Maia" w:date="2014-11-21T19:31:00Z">
        <w:r w:rsidDel="00ED7230">
          <w:rPr>
            <w:sz w:val="24"/>
          </w:rPr>
          <w:delText>a</w:delText>
        </w:r>
      </w:del>
      <w:r>
        <w:rPr>
          <w:sz w:val="24"/>
        </w:rPr>
        <w:t xml:space="preserve">part of the Middlesex University marketing department or are </w:t>
      </w:r>
      <w:del w:id="7" w:author="Cristiano Maia" w:date="2014-11-21T19:31:00Z">
        <w:r w:rsidDel="00ED7230">
          <w:rPr>
            <w:sz w:val="24"/>
          </w:rPr>
          <w:delText>a</w:delText>
        </w:r>
      </w:del>
      <w:r>
        <w:rPr>
          <w:sz w:val="24"/>
        </w:rPr>
        <w:t>part of an e</w:t>
      </w:r>
      <w:r>
        <w:rPr>
          <w:sz w:val="24"/>
        </w:rPr>
        <w:t>vent that the marketing department has held need to be paid for their work.</w:t>
      </w:r>
    </w:p>
    <w:p w14:paraId="217A43C1" w14:textId="77777777" w:rsidR="00CB23EB" w:rsidRDefault="00ED7230" w:rsidP="005C7496">
      <w:pPr>
        <w:jc w:val="both"/>
      </w:pPr>
      <w:r>
        <w:rPr>
          <w:sz w:val="20"/>
        </w:rPr>
        <w:t xml:space="preserve"> </w:t>
      </w:r>
    </w:p>
    <w:p w14:paraId="6A860174" w14:textId="77777777" w:rsidR="00CB23EB" w:rsidRDefault="00ED7230" w:rsidP="005C7496">
      <w:pPr>
        <w:jc w:val="both"/>
      </w:pPr>
      <w:r>
        <w:rPr>
          <w:sz w:val="24"/>
        </w:rPr>
        <w:t xml:space="preserve">To keep a track of all the task and how they were accomplished in the past will help us to understand perhaps how to overcome current difficulties but also will be beneficial to </w:t>
      </w:r>
      <w:r>
        <w:rPr>
          <w:sz w:val="24"/>
        </w:rPr>
        <w:lastRenderedPageBreak/>
        <w:t xml:space="preserve">justify our expenditure. How we have managed the task indirectly relates to our budget and therefore we could justify requesting more budget for projects as we have x y and z amount of task that was not completed with other projects and </w:t>
      </w:r>
      <w:del w:id="8" w:author="Cristiano Maia" w:date="2014-11-21T19:31:00Z">
        <w:r w:rsidDel="00ED7230">
          <w:rPr>
            <w:sz w:val="24"/>
          </w:rPr>
          <w:delText>therefor</w:delText>
        </w:r>
      </w:del>
      <w:ins w:id="9" w:author="Cristiano Maia" w:date="2014-11-21T19:31:00Z">
        <w:r>
          <w:rPr>
            <w:sz w:val="24"/>
          </w:rPr>
          <w:t>therefore</w:t>
        </w:r>
      </w:ins>
      <w:r>
        <w:rPr>
          <w:sz w:val="24"/>
        </w:rPr>
        <w:t xml:space="preserve"> we perhaps</w:t>
      </w:r>
      <w:r>
        <w:rPr>
          <w:sz w:val="24"/>
        </w:rPr>
        <w:t xml:space="preserve"> under performed as a marketing department</w:t>
      </w:r>
    </w:p>
    <w:p w14:paraId="31F29DC7" w14:textId="77777777" w:rsidR="00CB23EB" w:rsidRDefault="00ED7230" w:rsidP="005C7496">
      <w:pPr>
        <w:jc w:val="both"/>
      </w:pPr>
      <w:r>
        <w:rPr>
          <w:sz w:val="20"/>
        </w:rPr>
        <w:t xml:space="preserve"> </w:t>
      </w:r>
    </w:p>
    <w:p w14:paraId="439B9E94" w14:textId="77777777" w:rsidR="00CB23EB" w:rsidRDefault="00ED7230" w:rsidP="005C7496">
      <w:pPr>
        <w:jc w:val="both"/>
      </w:pPr>
      <w:r>
        <w:rPr>
          <w:sz w:val="24"/>
        </w:rPr>
        <w:t>Different venues can be held in different countries thus the university fulfils its mission of attracting international attention as well as focusing on the international students who represent a large amount of</w:t>
      </w:r>
      <w:r>
        <w:rPr>
          <w:sz w:val="24"/>
        </w:rPr>
        <w:t xml:space="preserve"> the university target audience.</w:t>
      </w:r>
    </w:p>
    <w:p w14:paraId="441F71F3" w14:textId="77777777" w:rsidR="00CB23EB" w:rsidRDefault="00ED7230" w:rsidP="005C7496">
      <w:pPr>
        <w:jc w:val="both"/>
      </w:pPr>
      <w:r>
        <w:rPr>
          <w:sz w:val="20"/>
        </w:rPr>
        <w:t xml:space="preserve"> </w:t>
      </w:r>
    </w:p>
    <w:p w14:paraId="05635D7C" w14:textId="77777777" w:rsidR="00CB23EB" w:rsidRDefault="00ED7230" w:rsidP="005C7496">
      <w:pPr>
        <w:jc w:val="both"/>
      </w:pPr>
      <w:r>
        <w:rPr>
          <w:sz w:val="24"/>
        </w:rPr>
        <w:t xml:space="preserve">Each project would occur at a venue and to organise the events would have different sessions booked in </w:t>
      </w:r>
      <w:r>
        <w:rPr>
          <w:sz w:val="24"/>
        </w:rPr>
        <w:t xml:space="preserve">by </w:t>
      </w:r>
      <w:r>
        <w:rPr>
          <w:sz w:val="24"/>
        </w:rPr>
        <w:t>book therefore being able to ascertain the correct amount of space allocated. This takes care of the logistical mat</w:t>
      </w:r>
      <w:r>
        <w:rPr>
          <w:sz w:val="24"/>
        </w:rPr>
        <w:t>ters like seating plan, amounts expected to be catered for and falls under general event management.</w:t>
      </w:r>
    </w:p>
    <w:p w14:paraId="5006083B" w14:textId="77777777" w:rsidR="00CB23EB" w:rsidRDefault="00ED7230" w:rsidP="005C7496">
      <w:pPr>
        <w:jc w:val="both"/>
      </w:pPr>
      <w:r>
        <w:t xml:space="preserve"> </w:t>
      </w:r>
    </w:p>
    <w:p w14:paraId="1276A364" w14:textId="77777777" w:rsidR="00CB23EB" w:rsidRDefault="00CB23EB" w:rsidP="005C7496">
      <w:pPr>
        <w:jc w:val="both"/>
      </w:pPr>
    </w:p>
    <w:p w14:paraId="6C66F2A4" w14:textId="77777777" w:rsidR="00CB23EB" w:rsidRDefault="00ED7230" w:rsidP="005C7496">
      <w:pPr>
        <w:ind w:left="720" w:hanging="359"/>
        <w:jc w:val="both"/>
      </w:pPr>
      <w:r>
        <w:t>1)</w:t>
      </w:r>
      <w:r>
        <w:rPr>
          <w:rFonts w:ascii="Times New Roman" w:eastAsia="Times New Roman" w:hAnsi="Times New Roman" w:cs="Times New Roman"/>
          <w:sz w:val="14"/>
        </w:rPr>
        <w:t xml:space="preserve">    </w:t>
      </w:r>
      <w:r>
        <w:t>Staff - role - address</w:t>
      </w:r>
    </w:p>
    <w:p w14:paraId="44776A13" w14:textId="77777777" w:rsidR="00CB23EB" w:rsidRDefault="00ED7230" w:rsidP="005C7496">
      <w:pPr>
        <w:jc w:val="both"/>
      </w:pPr>
      <w:r>
        <w:t>One member of staff is only assigned one role at a time. However, there might be many people doing the same role. The staff</w:t>
      </w:r>
      <w:r>
        <w:t xml:space="preserve"> must provide their home address, which is then validated under address entity.</w:t>
      </w:r>
    </w:p>
    <w:p w14:paraId="342D3558" w14:textId="77777777" w:rsidR="00CB23EB" w:rsidRDefault="00ED7230" w:rsidP="005C7496">
      <w:pPr>
        <w:jc w:val="both"/>
      </w:pPr>
      <w:r>
        <w:t xml:space="preserve"> </w:t>
      </w:r>
    </w:p>
    <w:p w14:paraId="45642DA9" w14:textId="77777777" w:rsidR="00CB23EB" w:rsidRDefault="00ED7230" w:rsidP="005C7496">
      <w:pPr>
        <w:ind w:left="720" w:hanging="359"/>
        <w:jc w:val="both"/>
      </w:pPr>
      <w:r>
        <w:t>2)</w:t>
      </w:r>
      <w:r>
        <w:rPr>
          <w:rFonts w:ascii="Times New Roman" w:eastAsia="Times New Roman" w:hAnsi="Times New Roman" w:cs="Times New Roman"/>
          <w:sz w:val="14"/>
        </w:rPr>
        <w:t xml:space="preserve">    </w:t>
      </w:r>
      <w:r>
        <w:t>Staff - school - department</w:t>
      </w:r>
    </w:p>
    <w:p w14:paraId="2F388B2E" w14:textId="77777777" w:rsidR="00CB23EB" w:rsidRDefault="00ED7230" w:rsidP="005C7496">
      <w:pPr>
        <w:jc w:val="both"/>
      </w:pPr>
      <w:r>
        <w:t xml:space="preserve">Each staff member must register with a school, they can only be registered to one school and </w:t>
      </w:r>
      <w:commentRangeStart w:id="10"/>
      <w:r w:rsidRPr="00ED7230">
        <w:rPr>
          <w:strike/>
          <w:rPrChange w:id="11" w:author="Cristiano Maia" w:date="2014-11-21T19:33:00Z">
            <w:rPr/>
          </w:rPrChange>
        </w:rPr>
        <w:t>that school assigns them to a specific departme</w:t>
      </w:r>
      <w:r w:rsidRPr="00ED7230">
        <w:rPr>
          <w:strike/>
          <w:rPrChange w:id="12" w:author="Cristiano Maia" w:date="2014-11-21T19:33:00Z">
            <w:rPr/>
          </w:rPrChange>
        </w:rPr>
        <w:t>nt</w:t>
      </w:r>
      <w:commentRangeEnd w:id="10"/>
      <w:r>
        <w:rPr>
          <w:rStyle w:val="CommentReference"/>
        </w:rPr>
        <w:commentReference w:id="10"/>
      </w:r>
      <w:r>
        <w:t>.</w:t>
      </w:r>
    </w:p>
    <w:p w14:paraId="274034EF" w14:textId="77777777" w:rsidR="00CB23EB" w:rsidRDefault="00ED7230" w:rsidP="005C7496">
      <w:pPr>
        <w:jc w:val="both"/>
      </w:pPr>
      <w:r>
        <w:t xml:space="preserve"> </w:t>
      </w:r>
    </w:p>
    <w:p w14:paraId="653B8AC4" w14:textId="77777777" w:rsidR="00CB23EB" w:rsidRDefault="00ED7230" w:rsidP="005C7496">
      <w:pPr>
        <w:ind w:left="720" w:hanging="359"/>
        <w:jc w:val="both"/>
      </w:pPr>
      <w:r>
        <w:t>3)</w:t>
      </w:r>
      <w:r>
        <w:rPr>
          <w:rFonts w:ascii="Times New Roman" w:eastAsia="Times New Roman" w:hAnsi="Times New Roman" w:cs="Times New Roman"/>
          <w:sz w:val="14"/>
        </w:rPr>
        <w:t xml:space="preserve">    </w:t>
      </w:r>
      <w:r>
        <w:t>Department - cost centre - budget</w:t>
      </w:r>
    </w:p>
    <w:p w14:paraId="38476828" w14:textId="77777777" w:rsidR="00CB23EB" w:rsidRDefault="00ED7230" w:rsidP="005C7496">
      <w:pPr>
        <w:jc w:val="both"/>
      </w:pPr>
      <w:r>
        <w:t xml:space="preserve">Every department has a cost centre, this cost centre will be given a set budget via a budget code to relay to the </w:t>
      </w:r>
      <w:commentRangeStart w:id="13"/>
      <w:r w:rsidRPr="00ED7230">
        <w:rPr>
          <w:strike/>
          <w:rPrChange w:id="14" w:author="Cristiano Maia" w:date="2014-11-21T19:34:00Z">
            <w:rPr/>
          </w:rPrChange>
        </w:rPr>
        <w:t>specific department and thus the department allocates there budget</w:t>
      </w:r>
      <w:commentRangeEnd w:id="13"/>
      <w:r>
        <w:rPr>
          <w:rStyle w:val="CommentReference"/>
        </w:rPr>
        <w:commentReference w:id="13"/>
      </w:r>
    </w:p>
    <w:p w14:paraId="2673900A" w14:textId="77777777" w:rsidR="00CB23EB" w:rsidRDefault="00ED7230" w:rsidP="005C7496">
      <w:pPr>
        <w:jc w:val="both"/>
      </w:pPr>
      <w:r>
        <w:t xml:space="preserve"> </w:t>
      </w:r>
    </w:p>
    <w:p w14:paraId="3A698A61" w14:textId="77777777" w:rsidR="00CB23EB" w:rsidRDefault="00ED7230" w:rsidP="005C7496">
      <w:pPr>
        <w:ind w:left="720" w:hanging="359"/>
        <w:jc w:val="both"/>
      </w:pPr>
      <w:r>
        <w:t>4)</w:t>
      </w:r>
      <w:r>
        <w:rPr>
          <w:rFonts w:ascii="Times New Roman" w:eastAsia="Times New Roman" w:hAnsi="Times New Roman" w:cs="Times New Roman"/>
          <w:sz w:val="14"/>
        </w:rPr>
        <w:t xml:space="preserve">    </w:t>
      </w:r>
      <w:r>
        <w:t xml:space="preserve">Staff - time sheet - timesheet cost </w:t>
      </w:r>
      <w:del w:id="15" w:author="Cristiano Maia" w:date="2014-11-21T19:34:00Z">
        <w:r w:rsidDel="00ED7230">
          <w:delText>center</w:delText>
        </w:r>
      </w:del>
      <w:ins w:id="16" w:author="Cristiano Maia" w:date="2014-11-21T19:34:00Z">
        <w:r>
          <w:t>centre</w:t>
        </w:r>
      </w:ins>
    </w:p>
    <w:p w14:paraId="7DEE6E4C" w14:textId="77777777" w:rsidR="00CB23EB" w:rsidRDefault="00ED7230" w:rsidP="005C7496">
      <w:pPr>
        <w:jc w:val="both"/>
      </w:pPr>
      <w:r>
        <w:t xml:space="preserve">Every member of staff fills a time sheet form for every day stating how many hours they have worked on each project. Each staff </w:t>
      </w:r>
      <w:del w:id="17" w:author="Cristiano Maia" w:date="2014-11-21T19:34:00Z">
        <w:r w:rsidDel="00ED7230">
          <w:delText>members</w:delText>
        </w:r>
      </w:del>
      <w:ins w:id="18" w:author="Cristiano Maia" w:date="2014-11-21T19:34:00Z">
        <w:r>
          <w:t>member’s</w:t>
        </w:r>
      </w:ins>
      <w:r>
        <w:t xml:space="preserve"> time sheet is paid by a specific cost centre. The cost centre pays only those</w:t>
      </w:r>
      <w:r>
        <w:t xml:space="preserve"> staff that are registered with that specific cost centre, this is regardless of the project that they have worked on.</w:t>
      </w:r>
    </w:p>
    <w:p w14:paraId="3F0A4941" w14:textId="77777777" w:rsidR="00CB23EB" w:rsidRDefault="00ED7230" w:rsidP="005C7496">
      <w:pPr>
        <w:jc w:val="both"/>
      </w:pPr>
      <w:r>
        <w:t xml:space="preserve"> </w:t>
      </w:r>
    </w:p>
    <w:p w14:paraId="08A90EF8" w14:textId="77777777" w:rsidR="00CB23EB" w:rsidRDefault="00ED7230" w:rsidP="005C7496">
      <w:pPr>
        <w:ind w:left="720" w:hanging="359"/>
        <w:jc w:val="both"/>
      </w:pPr>
      <w:r>
        <w:t>5)</w:t>
      </w:r>
      <w:r>
        <w:rPr>
          <w:rFonts w:ascii="Times New Roman" w:eastAsia="Times New Roman" w:hAnsi="Times New Roman" w:cs="Times New Roman"/>
          <w:sz w:val="14"/>
        </w:rPr>
        <w:t xml:space="preserve">    </w:t>
      </w:r>
      <w:r>
        <w:t>Project - supplier - Company Address</w:t>
      </w:r>
    </w:p>
    <w:p w14:paraId="58AFF717" w14:textId="77777777" w:rsidR="00CB23EB" w:rsidDel="00ED7230" w:rsidRDefault="00ED7230" w:rsidP="00ED7230">
      <w:pPr>
        <w:jc w:val="both"/>
        <w:rPr>
          <w:del w:id="19" w:author="Cristiano Maia" w:date="2014-11-21T19:35:00Z"/>
        </w:rPr>
        <w:pPrChange w:id="20" w:author="Cristiano Maia" w:date="2014-11-21T19:35:00Z">
          <w:pPr>
            <w:jc w:val="both"/>
          </w:pPr>
        </w:pPrChange>
      </w:pPr>
      <w:r>
        <w:t>Each project may have 0 or many supplier's representatives but each contact only works for o</w:t>
      </w:r>
      <w:r>
        <w:t>ne company, and are working on one project at a time</w:t>
      </w:r>
      <w:del w:id="21" w:author="Cristiano Maia" w:date="2014-11-21T19:35:00Z">
        <w:r w:rsidDel="00ED7230">
          <w:delText>.</w:delText>
        </w:r>
      </w:del>
    </w:p>
    <w:p w14:paraId="71A713A1" w14:textId="77777777" w:rsidR="00CB23EB" w:rsidRDefault="00ED7230" w:rsidP="00ED7230">
      <w:pPr>
        <w:jc w:val="both"/>
        <w:pPrChange w:id="22" w:author="Cristiano Maia" w:date="2014-11-21T19:35:00Z">
          <w:pPr>
            <w:jc w:val="both"/>
          </w:pPr>
        </w:pPrChange>
      </w:pPr>
      <w:r>
        <w:t xml:space="preserve"> </w:t>
      </w:r>
    </w:p>
    <w:p w14:paraId="31A9055E" w14:textId="77777777" w:rsidR="00CB23EB" w:rsidDel="00ED7230" w:rsidRDefault="00CB23EB" w:rsidP="005C7496">
      <w:pPr>
        <w:jc w:val="both"/>
        <w:rPr>
          <w:del w:id="23" w:author="Cristiano Maia" w:date="2014-11-21T19:35:00Z"/>
        </w:rPr>
      </w:pPr>
    </w:p>
    <w:p w14:paraId="3C3FC6FB" w14:textId="77777777" w:rsidR="00CB23EB" w:rsidRDefault="00CB23EB" w:rsidP="005C7496">
      <w:pPr>
        <w:jc w:val="both"/>
      </w:pPr>
    </w:p>
    <w:p w14:paraId="75C1713C" w14:textId="77777777" w:rsidR="00CB23EB" w:rsidRDefault="00ED7230" w:rsidP="005C7496">
      <w:pPr>
        <w:ind w:left="720" w:hanging="359"/>
        <w:jc w:val="both"/>
      </w:pPr>
      <w:r>
        <w:t>6)</w:t>
      </w:r>
      <w:r>
        <w:rPr>
          <w:rFonts w:ascii="Times New Roman" w:eastAsia="Times New Roman" w:hAnsi="Times New Roman" w:cs="Times New Roman"/>
          <w:sz w:val="14"/>
        </w:rPr>
        <w:t xml:space="preserve">    </w:t>
      </w:r>
      <w:r>
        <w:t>Project - event - session</w:t>
      </w:r>
    </w:p>
    <w:p w14:paraId="1921F3C6" w14:textId="77777777" w:rsidR="00CB23EB" w:rsidRDefault="00ED7230" w:rsidP="005C7496">
      <w:pPr>
        <w:jc w:val="both"/>
      </w:pPr>
      <w:r>
        <w:t>An event can have 0 (if the event is online) or many sessions. Events are optional for each Project but one event can only be related to one Project at time.</w:t>
      </w:r>
    </w:p>
    <w:p w14:paraId="4691B8D6" w14:textId="77777777" w:rsidR="00CB23EB" w:rsidRDefault="00ED7230" w:rsidP="005C7496">
      <w:pPr>
        <w:jc w:val="both"/>
      </w:pPr>
      <w:r>
        <w:t xml:space="preserve"> </w:t>
      </w:r>
    </w:p>
    <w:p w14:paraId="5F6CD5A3" w14:textId="77777777" w:rsidR="00CB23EB" w:rsidRDefault="00ED7230" w:rsidP="005C7496">
      <w:pPr>
        <w:ind w:left="720" w:hanging="359"/>
        <w:jc w:val="both"/>
      </w:pPr>
      <w:r>
        <w:t>7)</w:t>
      </w:r>
      <w:r>
        <w:rPr>
          <w:rFonts w:ascii="Times New Roman" w:eastAsia="Times New Roman" w:hAnsi="Times New Roman" w:cs="Times New Roman"/>
          <w:sz w:val="14"/>
        </w:rPr>
        <w:t xml:space="preserve">    </w:t>
      </w:r>
      <w:r>
        <w:t>Session - booking - venue address</w:t>
      </w:r>
      <w:bookmarkStart w:id="24" w:name="_GoBack"/>
      <w:bookmarkEnd w:id="24"/>
    </w:p>
    <w:p w14:paraId="6D4CBDA1" w14:textId="77777777" w:rsidR="00CB23EB" w:rsidRDefault="00ED7230" w:rsidP="005C7496">
      <w:pPr>
        <w:jc w:val="both"/>
      </w:pPr>
      <w:r>
        <w:lastRenderedPageBreak/>
        <w:t>The marketing department has a list of venues names and locations. These venues are booked by event sessions, each session is part of an event.</w:t>
      </w:r>
    </w:p>
    <w:p w14:paraId="3413CD83" w14:textId="77777777" w:rsidR="00CB23EB" w:rsidRDefault="00ED7230" w:rsidP="005C7496">
      <w:pPr>
        <w:jc w:val="both"/>
      </w:pPr>
      <w:r>
        <w:t xml:space="preserve"> </w:t>
      </w:r>
    </w:p>
    <w:p w14:paraId="76BFF686" w14:textId="77777777" w:rsidR="00CB23EB" w:rsidRDefault="00ED7230" w:rsidP="005C7496">
      <w:pPr>
        <w:ind w:left="720" w:hanging="359"/>
        <w:jc w:val="both"/>
      </w:pPr>
      <w:r>
        <w:t>8)</w:t>
      </w:r>
      <w:r>
        <w:rPr>
          <w:rFonts w:ascii="Times New Roman" w:eastAsia="Times New Roman" w:hAnsi="Times New Roman" w:cs="Times New Roman"/>
          <w:sz w:val="14"/>
        </w:rPr>
        <w:t xml:space="preserve">    </w:t>
      </w:r>
      <w:r>
        <w:t>Session - Attendees</w:t>
      </w:r>
    </w:p>
    <w:p w14:paraId="3D616E03" w14:textId="77777777" w:rsidR="00CB23EB" w:rsidRDefault="00ED7230" w:rsidP="005C7496">
      <w:pPr>
        <w:jc w:val="both"/>
      </w:pPr>
      <w:r>
        <w:t>At each event attendees must register to be at the</w:t>
      </w:r>
      <w:r>
        <w:t xml:space="preserve"> event and in turn each session can record who and how many attendees were at that specific session.</w:t>
      </w:r>
    </w:p>
    <w:p w14:paraId="5DC64254" w14:textId="77777777" w:rsidR="00CB23EB" w:rsidRDefault="00ED7230" w:rsidP="005C7496">
      <w:pPr>
        <w:jc w:val="both"/>
      </w:pPr>
      <w:r>
        <w:t xml:space="preserve"> </w:t>
      </w:r>
    </w:p>
    <w:p w14:paraId="19EB772C" w14:textId="77777777" w:rsidR="00CB23EB" w:rsidRDefault="00ED7230" w:rsidP="005C7496">
      <w:pPr>
        <w:ind w:left="720" w:hanging="359"/>
        <w:jc w:val="both"/>
      </w:pPr>
      <w:r>
        <w:t>9)</w:t>
      </w:r>
      <w:r>
        <w:rPr>
          <w:rFonts w:ascii="Times New Roman" w:eastAsia="Times New Roman" w:hAnsi="Times New Roman" w:cs="Times New Roman"/>
          <w:sz w:val="14"/>
        </w:rPr>
        <w:t xml:space="preserve">    </w:t>
      </w:r>
      <w:r>
        <w:t>Project - task - task history - staff</w:t>
      </w:r>
    </w:p>
    <w:p w14:paraId="7947809D" w14:textId="77777777" w:rsidR="00CB23EB" w:rsidRDefault="00ED7230" w:rsidP="005C7496">
      <w:pPr>
        <w:jc w:val="both"/>
        <w:rPr>
          <w:ins w:id="25" w:author="Cristiano Maia" w:date="2014-11-21T19:36:00Z"/>
        </w:rPr>
      </w:pPr>
      <w:r>
        <w:t>A project can have 0 (in case the tasks hasn't be assigned yet) or many tasks but a specific task can only be</w:t>
      </w:r>
      <w:r>
        <w:t xml:space="preserve"> related to one project. An extra table called Task History is responsible to keep track of all the tasks from any project even if it has been archived. Along with the keeping track of the staff that was </w:t>
      </w:r>
      <w:del w:id="26" w:author="Cristiano Maia" w:date="2014-11-21T19:35:00Z">
        <w:r w:rsidDel="00ED7230">
          <w:delText>apart</w:delText>
        </w:r>
      </w:del>
      <w:ins w:id="27" w:author="Cristiano Maia" w:date="2014-11-21T19:35:00Z">
        <w:r>
          <w:t>part</w:t>
        </w:r>
      </w:ins>
      <w:r>
        <w:t xml:space="preserve"> of the task.</w:t>
      </w:r>
    </w:p>
    <w:p w14:paraId="471DF8A0" w14:textId="77777777" w:rsidR="00ED7230" w:rsidRDefault="00ED7230" w:rsidP="005C7496">
      <w:pPr>
        <w:jc w:val="both"/>
        <w:rPr>
          <w:ins w:id="28" w:author="Cristiano Maia" w:date="2014-11-21T19:36:00Z"/>
        </w:rPr>
      </w:pPr>
    </w:p>
    <w:p w14:paraId="63D7FA0C" w14:textId="77777777" w:rsidR="00ED7230" w:rsidRPr="00ED7230" w:rsidRDefault="00ED7230" w:rsidP="005C7496">
      <w:pPr>
        <w:jc w:val="both"/>
        <w:rPr>
          <w:color w:val="FF0000"/>
          <w:rPrChange w:id="29" w:author="Cristiano Maia" w:date="2014-11-21T19:36:00Z">
            <w:rPr/>
          </w:rPrChange>
        </w:rPr>
      </w:pPr>
      <w:ins w:id="30" w:author="Cristiano Maia" w:date="2014-11-21T19:36:00Z">
        <w:r w:rsidRPr="00ED7230">
          <w:rPr>
            <w:color w:val="FF0000"/>
            <w:rPrChange w:id="31" w:author="Cristiano Maia" w:date="2014-11-21T19:36:00Z">
              <w:rPr/>
            </w:rPrChange>
          </w:rPr>
          <w:t xml:space="preserve">What about the </w:t>
        </w:r>
        <w:proofErr w:type="spellStart"/>
        <w:r w:rsidRPr="00ED7230">
          <w:rPr>
            <w:b/>
            <w:color w:val="FF0000"/>
            <w:rPrChange w:id="32" w:author="Cristiano Maia" w:date="2014-11-21T19:36:00Z">
              <w:rPr/>
            </w:rPrChange>
          </w:rPr>
          <w:t>ExpenseSheet</w:t>
        </w:r>
        <w:proofErr w:type="spellEnd"/>
        <w:r w:rsidRPr="00ED7230">
          <w:rPr>
            <w:color w:val="FF0000"/>
            <w:rPrChange w:id="33" w:author="Cristiano Maia" w:date="2014-11-21T19:36:00Z">
              <w:rPr/>
            </w:rPrChange>
          </w:rPr>
          <w:t xml:space="preserve"> </w:t>
        </w:r>
        <w:r>
          <w:rPr>
            <w:color w:val="FF0000"/>
          </w:rPr>
          <w:t xml:space="preserve">entity </w:t>
        </w:r>
        <w:r w:rsidRPr="00ED7230">
          <w:rPr>
            <w:color w:val="FF0000"/>
            <w:rPrChange w:id="34" w:author="Cristiano Maia" w:date="2014-11-21T19:36:00Z">
              <w:rPr/>
            </w:rPrChange>
          </w:rPr>
          <w:t>we have added?</w:t>
        </w:r>
      </w:ins>
    </w:p>
    <w:p w14:paraId="6FA09C16" w14:textId="77777777" w:rsidR="00CB23EB" w:rsidRDefault="00ED7230" w:rsidP="005C7496">
      <w:pPr>
        <w:jc w:val="both"/>
      </w:pPr>
      <w:r>
        <w:t xml:space="preserve"> </w:t>
      </w:r>
    </w:p>
    <w:p w14:paraId="7F90F040" w14:textId="77777777" w:rsidR="00CB23EB" w:rsidRDefault="00CB23EB" w:rsidP="005C7496">
      <w:pPr>
        <w:jc w:val="both"/>
      </w:pPr>
    </w:p>
    <w:p w14:paraId="765DB59E" w14:textId="77777777" w:rsidR="00CB23EB" w:rsidRDefault="00ED7230" w:rsidP="005C7496">
      <w:pPr>
        <w:jc w:val="both"/>
      </w:pPr>
      <w:r>
        <w:t xml:space="preserve"> </w:t>
      </w:r>
    </w:p>
    <w:p w14:paraId="040D5DAC" w14:textId="77777777" w:rsidR="00CB23EB" w:rsidRDefault="00ED7230" w:rsidP="005C7496">
      <w:pPr>
        <w:jc w:val="both"/>
      </w:pPr>
      <w:r>
        <w:t xml:space="preserve"> </w:t>
      </w:r>
    </w:p>
    <w:p w14:paraId="0FCF38EC" w14:textId="77777777" w:rsidR="00CB23EB" w:rsidRDefault="00ED7230" w:rsidP="005C7496">
      <w:pPr>
        <w:jc w:val="both"/>
      </w:pPr>
      <w:r>
        <w:t xml:space="preserve"> </w:t>
      </w:r>
    </w:p>
    <w:p w14:paraId="1BC77A5F" w14:textId="77777777" w:rsidR="00CB23EB" w:rsidRDefault="00ED7230" w:rsidP="005C7496">
      <w:pPr>
        <w:jc w:val="both"/>
      </w:pPr>
      <w:r>
        <w:t xml:space="preserve"> </w:t>
      </w:r>
    </w:p>
    <w:p w14:paraId="4EAE50AC" w14:textId="77777777" w:rsidR="00CB23EB" w:rsidRDefault="00ED7230" w:rsidP="005C7496">
      <w:pPr>
        <w:jc w:val="both"/>
      </w:pPr>
      <w:r>
        <w:t xml:space="preserve"> </w:t>
      </w:r>
    </w:p>
    <w:p w14:paraId="1059BF3D" w14:textId="77777777" w:rsidR="00CB23EB" w:rsidRDefault="00ED7230" w:rsidP="005C7496">
      <w:pPr>
        <w:jc w:val="both"/>
      </w:pPr>
      <w:r>
        <w:t xml:space="preserve"> </w:t>
      </w:r>
    </w:p>
    <w:p w14:paraId="5E0A3816" w14:textId="77777777" w:rsidR="00CB23EB" w:rsidRDefault="00ED7230" w:rsidP="005C7496">
      <w:pPr>
        <w:jc w:val="both"/>
      </w:pPr>
      <w:r>
        <w:t xml:space="preserve"> </w:t>
      </w:r>
    </w:p>
    <w:p w14:paraId="49169549" w14:textId="77777777" w:rsidR="00CB23EB" w:rsidRDefault="00CB23EB" w:rsidP="005C7496">
      <w:pPr>
        <w:jc w:val="both"/>
      </w:pPr>
    </w:p>
    <w:p w14:paraId="0269DD93" w14:textId="77777777" w:rsidR="00CB23EB" w:rsidRDefault="00CB23EB" w:rsidP="005C7496">
      <w:pPr>
        <w:jc w:val="both"/>
      </w:pPr>
    </w:p>
    <w:sectPr w:rsidR="00CB23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istiano Maia" w:date="2014-11-21T19:28:00Z" w:initials="CM">
    <w:p w14:paraId="7505BE2E" w14:textId="77777777" w:rsidR="00ED7230" w:rsidRDefault="00ED7230">
      <w:pPr>
        <w:pStyle w:val="CommentText"/>
      </w:pPr>
      <w:r>
        <w:rPr>
          <w:rStyle w:val="CommentReference"/>
        </w:rPr>
        <w:annotationRef/>
      </w:r>
      <w:r>
        <w:t xml:space="preserve">Staff time sheet has no budget. They get their salary paid regardless of the project they’ve been working on </w:t>
      </w:r>
    </w:p>
  </w:comment>
  <w:comment w:id="4" w:author="Cristiano Maia" w:date="2014-11-21T19:30:00Z" w:initials="CM">
    <w:p w14:paraId="785DEE48" w14:textId="77777777" w:rsidR="00ED7230" w:rsidRDefault="00ED7230">
      <w:pPr>
        <w:pStyle w:val="CommentText"/>
      </w:pPr>
      <w:r>
        <w:rPr>
          <w:rStyle w:val="CommentReference"/>
        </w:rPr>
        <w:annotationRef/>
      </w:r>
      <w:r>
        <w:t xml:space="preserve">We don’t really care about </w:t>
      </w:r>
      <w:proofErr w:type="spellStart"/>
      <w:r>
        <w:t>about</w:t>
      </w:r>
      <w:proofErr w:type="spellEnd"/>
      <w:r>
        <w:t xml:space="preserve"> where the staff lives. Is not like they hire people because they live closer to the assigned task.</w:t>
      </w:r>
    </w:p>
  </w:comment>
  <w:comment w:id="10" w:author="Cristiano Maia" w:date="2014-11-21T19:33:00Z" w:initials="CM">
    <w:p w14:paraId="468B3EDC" w14:textId="77777777" w:rsidR="00ED7230" w:rsidRDefault="00ED7230">
      <w:pPr>
        <w:pStyle w:val="CommentText"/>
      </w:pPr>
      <w:r>
        <w:rPr>
          <w:rStyle w:val="CommentReference"/>
        </w:rPr>
        <w:annotationRef/>
      </w:r>
      <w:r>
        <w:t>Staff are not assigned to a department. Only to a school. A school have many departments but many departments are only assigned to one school.</w:t>
      </w:r>
    </w:p>
  </w:comment>
  <w:comment w:id="13" w:author="Cristiano Maia" w:date="2014-11-21T19:34:00Z" w:initials="CM">
    <w:p w14:paraId="66F75DC1" w14:textId="77777777" w:rsidR="00ED7230" w:rsidRDefault="00ED7230">
      <w:pPr>
        <w:pStyle w:val="CommentText"/>
      </w:pPr>
      <w:r>
        <w:rPr>
          <w:rStyle w:val="CommentReference"/>
        </w:rPr>
        <w:annotationRef/>
      </w:r>
      <w:r>
        <w:t>Wait</w:t>
      </w:r>
      <w:proofErr w:type="gramStart"/>
      <w:r>
        <w:t>..</w:t>
      </w:r>
      <w:proofErr w:type="gramEnd"/>
      <w:r>
        <w:t xml:space="preserve"> </w:t>
      </w:r>
      <w:proofErr w:type="gramStart"/>
      <w:r>
        <w:t>what</w:t>
      </w:r>
      <w:proofErr w:type="gramEnd"/>
      <w:r>
        <w:t xml:space="preserve">? </w:t>
      </w:r>
      <w:proofErr w:type="gramStart"/>
      <w:r>
        <w:t>:P</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5BE2E" w15:done="0"/>
  <w15:commentEx w15:paraId="785DEE48" w15:done="0"/>
  <w15:commentEx w15:paraId="468B3EDC" w15:done="0"/>
  <w15:commentEx w15:paraId="66F75D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trackRevisions/>
  <w:defaultTabStop w:val="720"/>
  <w:characterSpacingControl w:val="doNotCompress"/>
  <w:compat>
    <w:compatSetting w:name="compatibilityMode" w:uri="http://schemas.microsoft.com/office/word" w:val="14"/>
  </w:compat>
  <w:rsids>
    <w:rsidRoot w:val="00CB23EB"/>
    <w:rsid w:val="005C7496"/>
    <w:rsid w:val="00CB23EB"/>
    <w:rsid w:val="00ED7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5AA2"/>
  <w15:docId w15:val="{E6D8B6CB-F1ED-49CE-AD05-C22906B0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D7230"/>
    <w:rPr>
      <w:sz w:val="16"/>
      <w:szCs w:val="16"/>
    </w:rPr>
  </w:style>
  <w:style w:type="paragraph" w:styleId="CommentText">
    <w:name w:val="annotation text"/>
    <w:basedOn w:val="Normal"/>
    <w:link w:val="CommentTextChar"/>
    <w:uiPriority w:val="99"/>
    <w:semiHidden/>
    <w:unhideWhenUsed/>
    <w:rsid w:val="00ED7230"/>
    <w:pPr>
      <w:spacing w:line="240" w:lineRule="auto"/>
    </w:pPr>
    <w:rPr>
      <w:sz w:val="20"/>
    </w:rPr>
  </w:style>
  <w:style w:type="character" w:customStyle="1" w:styleId="CommentTextChar">
    <w:name w:val="Comment Text Char"/>
    <w:basedOn w:val="DefaultParagraphFont"/>
    <w:link w:val="CommentText"/>
    <w:uiPriority w:val="99"/>
    <w:semiHidden/>
    <w:rsid w:val="00ED7230"/>
    <w:rPr>
      <w:sz w:val="20"/>
    </w:rPr>
  </w:style>
  <w:style w:type="paragraph" w:styleId="CommentSubject">
    <w:name w:val="annotation subject"/>
    <w:basedOn w:val="CommentText"/>
    <w:next w:val="CommentText"/>
    <w:link w:val="CommentSubjectChar"/>
    <w:uiPriority w:val="99"/>
    <w:semiHidden/>
    <w:unhideWhenUsed/>
    <w:rsid w:val="00ED7230"/>
    <w:rPr>
      <w:b/>
      <w:bCs/>
    </w:rPr>
  </w:style>
  <w:style w:type="character" w:customStyle="1" w:styleId="CommentSubjectChar">
    <w:name w:val="Comment Subject Char"/>
    <w:basedOn w:val="CommentTextChar"/>
    <w:link w:val="CommentSubject"/>
    <w:uiPriority w:val="99"/>
    <w:semiHidden/>
    <w:rsid w:val="00ED7230"/>
    <w:rPr>
      <w:b/>
      <w:bCs/>
      <w:sz w:val="20"/>
    </w:rPr>
  </w:style>
  <w:style w:type="paragraph" w:styleId="BalloonText">
    <w:name w:val="Balloon Text"/>
    <w:basedOn w:val="Normal"/>
    <w:link w:val="BalloonTextChar"/>
    <w:uiPriority w:val="99"/>
    <w:semiHidden/>
    <w:unhideWhenUsed/>
    <w:rsid w:val="00ED72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2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relation of research to graph.docx</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 of research to graph.docx</dc:title>
  <cp:lastModifiedBy>Cristiano Maia</cp:lastModifiedBy>
  <cp:revision>2</cp:revision>
  <dcterms:created xsi:type="dcterms:W3CDTF">2014-11-21T19:16:00Z</dcterms:created>
  <dcterms:modified xsi:type="dcterms:W3CDTF">2014-11-21T19:36:00Z</dcterms:modified>
</cp:coreProperties>
</file>