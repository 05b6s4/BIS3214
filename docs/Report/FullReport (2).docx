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bookmarkStart w:id="2" w:name="OLE_LINK3" w:displacedByCustomXml="next"/>
    <w:sdt>
      <w:sdtPr>
        <w:id w:val="2147385707"/>
        <w:docPartObj>
          <w:docPartGallery w:val="Cover Pages"/>
          <w:docPartUnique/>
        </w:docPartObj>
      </w:sdtPr>
      <w:sdtContent>
        <w:p w14:paraId="7B3D822D" w14:textId="77777777" w:rsidR="00FF1200" w:rsidRDefault="00FF1200" w:rsidP="00FF1200">
          <w:pPr>
            <w:rPr>
              <w:rFonts w:ascii="Helvetica-Bold" w:hAnsi="Helvetica-Bold" w:cs="Helvetica-Bold"/>
              <w:b/>
              <w:bCs/>
              <w:sz w:val="30"/>
              <w:szCs w:val="30"/>
              <w:lang w:eastAsia="en-GB"/>
            </w:rPr>
          </w:pPr>
          <w:r>
            <w:rPr>
              <w:noProof/>
              <w:lang w:val="en-US"/>
            </w:rPr>
            <w:drawing>
              <wp:anchor distT="0" distB="0" distL="114300" distR="114300" simplePos="0" relativeHeight="251658240"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proofErr w:type="spellStart"/>
                <w:r>
                  <w:rPr>
                    <w:rFonts w:ascii="Arial" w:hAnsi="Arial" w:cs="Arial"/>
                  </w:rPr>
                  <w:t>Dr.</w:t>
                </w:r>
                <w:proofErr w:type="spellEnd"/>
                <w:r w:rsidR="00966F74">
                  <w:t xml:space="preserve"> </w:t>
                </w:r>
                <w:r w:rsidR="00966F74">
                  <w:rPr>
                    <w:rFonts w:ascii="Arial" w:hAnsi="Arial" w:cs="Arial"/>
                  </w:rPr>
                  <w:t>S</w:t>
                </w:r>
                <w:r w:rsidR="00966F74" w:rsidRPr="00966F74">
                  <w:rPr>
                    <w:rFonts w:ascii="Arial" w:hAnsi="Arial" w:cs="Arial"/>
                  </w:rPr>
                  <w:t xml:space="preserve">yed </w:t>
                </w:r>
                <w:proofErr w:type="spellStart"/>
                <w:r w:rsidR="00966F74">
                  <w:rPr>
                    <w:rFonts w:ascii="Arial" w:hAnsi="Arial" w:cs="Arial"/>
                  </w:rPr>
                  <w:t>M</w:t>
                </w:r>
                <w:r w:rsidR="00966F74" w:rsidRPr="00966F74">
                  <w:rPr>
                    <w:rFonts w:ascii="Arial" w:hAnsi="Arial" w:cs="Arial"/>
                  </w:rPr>
                  <w:t>urad</w:t>
                </w:r>
                <w:proofErr w:type="spellEnd"/>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proofErr w:type="spellStart"/>
                <w:r w:rsidRPr="00305AE3">
                  <w:rPr>
                    <w:rFonts w:ascii="Arial" w:hAnsi="Arial" w:cs="Arial"/>
                  </w:rPr>
                  <w:t>Kateryna</w:t>
                </w:r>
                <w:proofErr w:type="spellEnd"/>
                <w:r w:rsidRPr="00305AE3">
                  <w:rPr>
                    <w:rFonts w:ascii="Arial" w:hAnsi="Arial" w:cs="Arial"/>
                  </w:rPr>
                  <w:t xml:space="preserve"> </w:t>
                </w:r>
                <w:proofErr w:type="spellStart"/>
                <w:r w:rsidRPr="00305AE3">
                  <w:rPr>
                    <w:rFonts w:ascii="Arial" w:hAnsi="Arial" w:cs="Arial"/>
                  </w:rPr>
                  <w:t>Vyshnyak</w:t>
                </w:r>
                <w:proofErr w:type="spellEnd"/>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proofErr w:type="spellStart"/>
                <w:r w:rsidRPr="00305AE3">
                  <w:rPr>
                    <w:rFonts w:ascii="Arial" w:hAnsi="Arial" w:cs="Arial"/>
                  </w:rPr>
                  <w:t>Veeraj</w:t>
                </w:r>
                <w:proofErr w:type="spellEnd"/>
                <w:r w:rsidRPr="00305AE3">
                  <w:rPr>
                    <w:rFonts w:ascii="Arial" w:hAnsi="Arial" w:cs="Arial"/>
                  </w:rPr>
                  <w:t xml:space="preserve"> </w:t>
                </w:r>
                <w:proofErr w:type="spellStart"/>
                <w:r w:rsidRPr="00305AE3">
                  <w:rPr>
                    <w:rFonts w:ascii="Arial" w:hAnsi="Arial" w:cs="Arial"/>
                  </w:rPr>
                  <w:t>Bhura</w:t>
                </w:r>
                <w:proofErr w:type="spellEnd"/>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7BF3B32C" w14:textId="77777777" w:rsidR="00234035" w:rsidRDefault="00F40AFE">
              <w:pPr>
                <w:pStyle w:val="TOC1"/>
                <w:tabs>
                  <w:tab w:val="right" w:leader="dot" w:pos="9016"/>
                </w:tabs>
                <w:rPr>
                  <w:ins w:id="3" w:author="Raj none" w:date="2014-11-26T12:40:00Z"/>
                  <w:rFonts w:eastAsiaTheme="minorEastAsia"/>
                  <w:b w:val="0"/>
                  <w:noProof/>
                  <w:lang w:eastAsia="ja-JP"/>
                </w:rPr>
              </w:pPr>
              <w:r>
                <w:fldChar w:fldCharType="begin"/>
              </w:r>
              <w:r>
                <w:instrText xml:space="preserve"> TOC \o "1-3" \h \z \u </w:instrText>
              </w:r>
              <w:r>
                <w:fldChar w:fldCharType="separate"/>
              </w:r>
              <w:ins w:id="4" w:author="Raj none" w:date="2014-11-26T12:40:00Z">
                <w:r w:rsidR="00234035">
                  <w:rPr>
                    <w:noProof/>
                  </w:rPr>
                  <w:t>Introduction</w:t>
                </w:r>
                <w:r w:rsidR="00234035">
                  <w:rPr>
                    <w:noProof/>
                  </w:rPr>
                  <w:tab/>
                </w:r>
                <w:r w:rsidR="00234035">
                  <w:rPr>
                    <w:noProof/>
                  </w:rPr>
                  <w:fldChar w:fldCharType="begin"/>
                </w:r>
                <w:r w:rsidR="00234035">
                  <w:rPr>
                    <w:noProof/>
                  </w:rPr>
                  <w:instrText xml:space="preserve"> PAGEREF _Toc278624954 \h </w:instrText>
                </w:r>
              </w:ins>
              <w:r w:rsidR="00234035">
                <w:rPr>
                  <w:noProof/>
                </w:rPr>
              </w:r>
              <w:r w:rsidR="00234035">
                <w:rPr>
                  <w:noProof/>
                </w:rPr>
                <w:fldChar w:fldCharType="separate"/>
              </w:r>
              <w:ins w:id="5" w:author="Raj none" w:date="2014-11-26T12:40:00Z">
                <w:r w:rsidR="00234035">
                  <w:rPr>
                    <w:noProof/>
                  </w:rPr>
                  <w:t>3</w:t>
                </w:r>
                <w:r w:rsidR="00234035">
                  <w:rPr>
                    <w:noProof/>
                  </w:rPr>
                  <w:fldChar w:fldCharType="end"/>
                </w:r>
              </w:ins>
            </w:p>
            <w:p w14:paraId="4F2D9346" w14:textId="77777777" w:rsidR="00234035" w:rsidRDefault="00234035">
              <w:pPr>
                <w:pStyle w:val="TOC2"/>
                <w:tabs>
                  <w:tab w:val="right" w:leader="dot" w:pos="9016"/>
                </w:tabs>
                <w:rPr>
                  <w:ins w:id="6" w:author="Raj none" w:date="2014-11-26T12:40:00Z"/>
                  <w:rFonts w:eastAsiaTheme="minorEastAsia"/>
                  <w:b w:val="0"/>
                  <w:noProof/>
                  <w:sz w:val="24"/>
                  <w:szCs w:val="24"/>
                  <w:lang w:eastAsia="ja-JP"/>
                </w:rPr>
              </w:pPr>
              <w:ins w:id="7" w:author="Raj none" w:date="2014-11-26T12:40:00Z">
                <w:r>
                  <w:rPr>
                    <w:noProof/>
                  </w:rPr>
                  <w:t>Middlesex University</w:t>
                </w:r>
                <w:r>
                  <w:rPr>
                    <w:noProof/>
                  </w:rPr>
                  <w:tab/>
                </w:r>
                <w:r>
                  <w:rPr>
                    <w:noProof/>
                  </w:rPr>
                  <w:fldChar w:fldCharType="begin"/>
                </w:r>
                <w:r>
                  <w:rPr>
                    <w:noProof/>
                  </w:rPr>
                  <w:instrText xml:space="preserve"> PAGEREF _Toc278624955 \h </w:instrText>
                </w:r>
              </w:ins>
              <w:r>
                <w:rPr>
                  <w:noProof/>
                </w:rPr>
              </w:r>
              <w:r>
                <w:rPr>
                  <w:noProof/>
                </w:rPr>
                <w:fldChar w:fldCharType="separate"/>
              </w:r>
              <w:ins w:id="8" w:author="Raj none" w:date="2014-11-26T12:40:00Z">
                <w:r>
                  <w:rPr>
                    <w:noProof/>
                  </w:rPr>
                  <w:t>3</w:t>
                </w:r>
                <w:r>
                  <w:rPr>
                    <w:noProof/>
                  </w:rPr>
                  <w:fldChar w:fldCharType="end"/>
                </w:r>
              </w:ins>
            </w:p>
            <w:p w14:paraId="2277BAAD" w14:textId="77777777" w:rsidR="00234035" w:rsidRDefault="00234035">
              <w:pPr>
                <w:pStyle w:val="TOC2"/>
                <w:tabs>
                  <w:tab w:val="right" w:leader="dot" w:pos="9016"/>
                </w:tabs>
                <w:rPr>
                  <w:ins w:id="9" w:author="Raj none" w:date="2014-11-26T12:40:00Z"/>
                  <w:rFonts w:eastAsiaTheme="minorEastAsia"/>
                  <w:b w:val="0"/>
                  <w:noProof/>
                  <w:sz w:val="24"/>
                  <w:szCs w:val="24"/>
                  <w:lang w:eastAsia="ja-JP"/>
                </w:rPr>
              </w:pPr>
              <w:ins w:id="10" w:author="Raj none" w:date="2014-11-26T12:40:00Z">
                <w:r>
                  <w:rPr>
                    <w:noProof/>
                  </w:rPr>
                  <w:t>Objectives, Values and Mission</w:t>
                </w:r>
                <w:r>
                  <w:rPr>
                    <w:noProof/>
                  </w:rPr>
                  <w:tab/>
                </w:r>
                <w:r>
                  <w:rPr>
                    <w:noProof/>
                  </w:rPr>
                  <w:fldChar w:fldCharType="begin"/>
                </w:r>
                <w:r>
                  <w:rPr>
                    <w:noProof/>
                  </w:rPr>
                  <w:instrText xml:space="preserve"> PAGEREF _Toc278624956 \h </w:instrText>
                </w:r>
              </w:ins>
              <w:r>
                <w:rPr>
                  <w:noProof/>
                </w:rPr>
              </w:r>
              <w:r>
                <w:rPr>
                  <w:noProof/>
                </w:rPr>
                <w:fldChar w:fldCharType="separate"/>
              </w:r>
              <w:ins w:id="11" w:author="Raj none" w:date="2014-11-26T12:40:00Z">
                <w:r>
                  <w:rPr>
                    <w:noProof/>
                  </w:rPr>
                  <w:t>3</w:t>
                </w:r>
                <w:r>
                  <w:rPr>
                    <w:noProof/>
                  </w:rPr>
                  <w:fldChar w:fldCharType="end"/>
                </w:r>
              </w:ins>
            </w:p>
            <w:p w14:paraId="664134F2" w14:textId="77777777" w:rsidR="00234035" w:rsidRDefault="00234035">
              <w:pPr>
                <w:pStyle w:val="TOC2"/>
                <w:tabs>
                  <w:tab w:val="right" w:leader="dot" w:pos="9016"/>
                </w:tabs>
                <w:rPr>
                  <w:ins w:id="12" w:author="Raj none" w:date="2014-11-26T12:40:00Z"/>
                  <w:rFonts w:eastAsiaTheme="minorEastAsia"/>
                  <w:b w:val="0"/>
                  <w:noProof/>
                  <w:sz w:val="24"/>
                  <w:szCs w:val="24"/>
                  <w:lang w:eastAsia="ja-JP"/>
                </w:rPr>
              </w:pPr>
              <w:ins w:id="13" w:author="Raj none" w:date="2014-11-26T12:40:00Z">
                <w:r>
                  <w:rPr>
                    <w:noProof/>
                  </w:rPr>
                  <w:t>Marketing Department</w:t>
                </w:r>
                <w:r>
                  <w:rPr>
                    <w:noProof/>
                  </w:rPr>
                  <w:tab/>
                </w:r>
                <w:r>
                  <w:rPr>
                    <w:noProof/>
                  </w:rPr>
                  <w:fldChar w:fldCharType="begin"/>
                </w:r>
                <w:r>
                  <w:rPr>
                    <w:noProof/>
                  </w:rPr>
                  <w:instrText xml:space="preserve"> PAGEREF _Toc278624957 \h </w:instrText>
                </w:r>
              </w:ins>
              <w:r>
                <w:rPr>
                  <w:noProof/>
                </w:rPr>
              </w:r>
              <w:r>
                <w:rPr>
                  <w:noProof/>
                </w:rPr>
                <w:fldChar w:fldCharType="separate"/>
              </w:r>
              <w:ins w:id="14" w:author="Raj none" w:date="2014-11-26T12:40:00Z">
                <w:r>
                  <w:rPr>
                    <w:noProof/>
                  </w:rPr>
                  <w:t>3</w:t>
                </w:r>
                <w:r>
                  <w:rPr>
                    <w:noProof/>
                  </w:rPr>
                  <w:fldChar w:fldCharType="end"/>
                </w:r>
              </w:ins>
            </w:p>
            <w:p w14:paraId="6E99074C" w14:textId="77777777" w:rsidR="00234035" w:rsidRDefault="00234035">
              <w:pPr>
                <w:pStyle w:val="TOC1"/>
                <w:tabs>
                  <w:tab w:val="right" w:leader="dot" w:pos="9016"/>
                </w:tabs>
                <w:rPr>
                  <w:ins w:id="15" w:author="Raj none" w:date="2014-11-26T12:40:00Z"/>
                  <w:rFonts w:eastAsiaTheme="minorEastAsia"/>
                  <w:b w:val="0"/>
                  <w:noProof/>
                  <w:lang w:eastAsia="ja-JP"/>
                </w:rPr>
              </w:pPr>
              <w:ins w:id="16" w:author="Raj none" w:date="2014-11-26T12:40:00Z">
                <w:r>
                  <w:rPr>
                    <w:noProof/>
                  </w:rPr>
                  <w:t>Analysis of Operational Systems and Data Sources (20 marks)</w:t>
                </w:r>
                <w:r>
                  <w:rPr>
                    <w:noProof/>
                  </w:rPr>
                  <w:tab/>
                </w:r>
                <w:r>
                  <w:rPr>
                    <w:noProof/>
                  </w:rPr>
                  <w:fldChar w:fldCharType="begin"/>
                </w:r>
                <w:r>
                  <w:rPr>
                    <w:noProof/>
                  </w:rPr>
                  <w:instrText xml:space="preserve"> PAGEREF _Toc278624958 \h </w:instrText>
                </w:r>
              </w:ins>
              <w:r>
                <w:rPr>
                  <w:noProof/>
                </w:rPr>
              </w:r>
              <w:r>
                <w:rPr>
                  <w:noProof/>
                </w:rPr>
                <w:fldChar w:fldCharType="separate"/>
              </w:r>
              <w:ins w:id="17" w:author="Raj none" w:date="2014-11-26T12:40:00Z">
                <w:r>
                  <w:rPr>
                    <w:noProof/>
                  </w:rPr>
                  <w:t>4</w:t>
                </w:r>
                <w:r>
                  <w:rPr>
                    <w:noProof/>
                  </w:rPr>
                  <w:fldChar w:fldCharType="end"/>
                </w:r>
              </w:ins>
            </w:p>
            <w:p w14:paraId="7FB9D136" w14:textId="77777777" w:rsidR="00234035" w:rsidRDefault="00234035">
              <w:pPr>
                <w:pStyle w:val="TOC2"/>
                <w:tabs>
                  <w:tab w:val="right" w:leader="dot" w:pos="9016"/>
                </w:tabs>
                <w:rPr>
                  <w:ins w:id="18" w:author="Raj none" w:date="2014-11-26T12:40:00Z"/>
                  <w:rFonts w:eastAsiaTheme="minorEastAsia"/>
                  <w:b w:val="0"/>
                  <w:noProof/>
                  <w:sz w:val="24"/>
                  <w:szCs w:val="24"/>
                  <w:lang w:eastAsia="ja-JP"/>
                </w:rPr>
              </w:pPr>
              <w:ins w:id="19" w:author="Raj none" w:date="2014-11-26T12:40:00Z">
                <w:r>
                  <w:rPr>
                    <w:noProof/>
                  </w:rPr>
                  <w:t>Entity Relationship Diagram description</w:t>
                </w:r>
                <w:r>
                  <w:rPr>
                    <w:noProof/>
                  </w:rPr>
                  <w:tab/>
                </w:r>
                <w:r>
                  <w:rPr>
                    <w:noProof/>
                  </w:rPr>
                  <w:fldChar w:fldCharType="begin"/>
                </w:r>
                <w:r>
                  <w:rPr>
                    <w:noProof/>
                  </w:rPr>
                  <w:instrText xml:space="preserve"> PAGEREF _Toc278624959 \h </w:instrText>
                </w:r>
              </w:ins>
              <w:r>
                <w:rPr>
                  <w:noProof/>
                </w:rPr>
              </w:r>
              <w:r>
                <w:rPr>
                  <w:noProof/>
                </w:rPr>
                <w:fldChar w:fldCharType="separate"/>
              </w:r>
              <w:ins w:id="20" w:author="Raj none" w:date="2014-11-26T12:40:00Z">
                <w:r>
                  <w:rPr>
                    <w:noProof/>
                  </w:rPr>
                  <w:t>4</w:t>
                </w:r>
                <w:r>
                  <w:rPr>
                    <w:noProof/>
                  </w:rPr>
                  <w:fldChar w:fldCharType="end"/>
                </w:r>
              </w:ins>
            </w:p>
            <w:p w14:paraId="169C0652" w14:textId="77777777" w:rsidR="00234035" w:rsidRDefault="00234035">
              <w:pPr>
                <w:pStyle w:val="TOC2"/>
                <w:tabs>
                  <w:tab w:val="right" w:leader="dot" w:pos="9016"/>
                </w:tabs>
                <w:rPr>
                  <w:ins w:id="21" w:author="Raj none" w:date="2014-11-26T12:40:00Z"/>
                  <w:rFonts w:eastAsiaTheme="minorEastAsia"/>
                  <w:b w:val="0"/>
                  <w:noProof/>
                  <w:sz w:val="24"/>
                  <w:szCs w:val="24"/>
                  <w:lang w:eastAsia="ja-JP"/>
                </w:rPr>
              </w:pPr>
              <w:ins w:id="22" w:author="Raj none" w:date="2014-11-26T12:40:00Z">
                <w:r>
                  <w:rPr>
                    <w:noProof/>
                  </w:rPr>
                  <w:t>Advantages and Disadvantages to Using a Data Warehouse</w:t>
                </w:r>
                <w:r>
                  <w:rPr>
                    <w:noProof/>
                  </w:rPr>
                  <w:tab/>
                </w:r>
                <w:r>
                  <w:rPr>
                    <w:noProof/>
                  </w:rPr>
                  <w:fldChar w:fldCharType="begin"/>
                </w:r>
                <w:r>
                  <w:rPr>
                    <w:noProof/>
                  </w:rPr>
                  <w:instrText xml:space="preserve"> PAGEREF _Toc278624960 \h </w:instrText>
                </w:r>
              </w:ins>
              <w:r>
                <w:rPr>
                  <w:noProof/>
                </w:rPr>
              </w:r>
              <w:r>
                <w:rPr>
                  <w:noProof/>
                </w:rPr>
                <w:fldChar w:fldCharType="separate"/>
              </w:r>
              <w:ins w:id="23" w:author="Raj none" w:date="2014-11-26T12:40:00Z">
                <w:r>
                  <w:rPr>
                    <w:noProof/>
                  </w:rPr>
                  <w:t>8</w:t>
                </w:r>
                <w:r>
                  <w:rPr>
                    <w:noProof/>
                  </w:rPr>
                  <w:fldChar w:fldCharType="end"/>
                </w:r>
              </w:ins>
            </w:p>
            <w:p w14:paraId="7AAB3B72" w14:textId="77777777" w:rsidR="00234035" w:rsidRDefault="00234035">
              <w:pPr>
                <w:pStyle w:val="TOC1"/>
                <w:tabs>
                  <w:tab w:val="right" w:leader="dot" w:pos="9016"/>
                </w:tabs>
                <w:rPr>
                  <w:ins w:id="24" w:author="Raj none" w:date="2014-11-26T12:40:00Z"/>
                  <w:rFonts w:eastAsiaTheme="minorEastAsia"/>
                  <w:b w:val="0"/>
                  <w:noProof/>
                  <w:lang w:eastAsia="ja-JP"/>
                </w:rPr>
              </w:pPr>
              <w:ins w:id="25" w:author="Raj none" w:date="2014-11-26T12:40:00Z">
                <w:r>
                  <w:rPr>
                    <w:noProof/>
                  </w:rPr>
                  <w:t>Data mark design</w:t>
                </w:r>
                <w:r>
                  <w:rPr>
                    <w:noProof/>
                  </w:rPr>
                  <w:tab/>
                </w:r>
                <w:r>
                  <w:rPr>
                    <w:noProof/>
                  </w:rPr>
                  <w:fldChar w:fldCharType="begin"/>
                </w:r>
                <w:r>
                  <w:rPr>
                    <w:noProof/>
                  </w:rPr>
                  <w:instrText xml:space="preserve"> PAGEREF _Toc278624961 \h </w:instrText>
                </w:r>
              </w:ins>
              <w:r>
                <w:rPr>
                  <w:noProof/>
                </w:rPr>
              </w:r>
              <w:r>
                <w:rPr>
                  <w:noProof/>
                </w:rPr>
                <w:fldChar w:fldCharType="separate"/>
              </w:r>
              <w:ins w:id="26" w:author="Raj none" w:date="2014-11-26T12:40:00Z">
                <w:r>
                  <w:rPr>
                    <w:noProof/>
                  </w:rPr>
                  <w:t>9</w:t>
                </w:r>
                <w:r>
                  <w:rPr>
                    <w:noProof/>
                  </w:rPr>
                  <w:fldChar w:fldCharType="end"/>
                </w:r>
              </w:ins>
            </w:p>
            <w:p w14:paraId="16148572" w14:textId="77777777" w:rsidR="00234035" w:rsidRDefault="00234035">
              <w:pPr>
                <w:pStyle w:val="TOC1"/>
                <w:tabs>
                  <w:tab w:val="right" w:leader="dot" w:pos="9016"/>
                </w:tabs>
                <w:rPr>
                  <w:ins w:id="27" w:author="Raj none" w:date="2014-11-26T12:40:00Z"/>
                  <w:rFonts w:eastAsiaTheme="minorEastAsia"/>
                  <w:b w:val="0"/>
                  <w:noProof/>
                  <w:lang w:eastAsia="ja-JP"/>
                </w:rPr>
              </w:pPr>
              <w:ins w:id="28" w:author="Raj none" w:date="2014-11-26T12:40:00Z">
                <w:r w:rsidRPr="00240795">
                  <w:rPr>
                    <w:iCs/>
                    <w:noProof/>
                  </w:rPr>
                  <w:t>ETL process</w:t>
                </w:r>
                <w:r>
                  <w:rPr>
                    <w:noProof/>
                  </w:rPr>
                  <w:tab/>
                </w:r>
                <w:r>
                  <w:rPr>
                    <w:noProof/>
                  </w:rPr>
                  <w:fldChar w:fldCharType="begin"/>
                </w:r>
                <w:r>
                  <w:rPr>
                    <w:noProof/>
                  </w:rPr>
                  <w:instrText xml:space="preserve"> PAGEREF _Toc278624962 \h </w:instrText>
                </w:r>
              </w:ins>
              <w:r>
                <w:rPr>
                  <w:noProof/>
                </w:rPr>
              </w:r>
              <w:r>
                <w:rPr>
                  <w:noProof/>
                </w:rPr>
                <w:fldChar w:fldCharType="separate"/>
              </w:r>
              <w:ins w:id="29" w:author="Raj none" w:date="2014-11-26T12:40:00Z">
                <w:r>
                  <w:rPr>
                    <w:noProof/>
                  </w:rPr>
                  <w:t>9</w:t>
                </w:r>
                <w:r>
                  <w:rPr>
                    <w:noProof/>
                  </w:rPr>
                  <w:fldChar w:fldCharType="end"/>
                </w:r>
              </w:ins>
            </w:p>
            <w:p w14:paraId="2C5011CD" w14:textId="77777777" w:rsidR="00234035" w:rsidRDefault="00234035">
              <w:pPr>
                <w:pStyle w:val="TOC1"/>
                <w:tabs>
                  <w:tab w:val="right" w:leader="dot" w:pos="9016"/>
                </w:tabs>
                <w:rPr>
                  <w:ins w:id="30" w:author="Raj none" w:date="2014-11-26T12:40:00Z"/>
                  <w:rFonts w:eastAsiaTheme="minorEastAsia"/>
                  <w:b w:val="0"/>
                  <w:noProof/>
                  <w:lang w:eastAsia="ja-JP"/>
                </w:rPr>
              </w:pPr>
              <w:ins w:id="31" w:author="Raj none" w:date="2014-11-26T12:40:00Z">
                <w:r>
                  <w:rPr>
                    <w:noProof/>
                  </w:rPr>
                  <w:t>OLAP</w:t>
                </w:r>
                <w:r>
                  <w:rPr>
                    <w:noProof/>
                  </w:rPr>
                  <w:tab/>
                </w:r>
                <w:r>
                  <w:rPr>
                    <w:noProof/>
                  </w:rPr>
                  <w:fldChar w:fldCharType="begin"/>
                </w:r>
                <w:r>
                  <w:rPr>
                    <w:noProof/>
                  </w:rPr>
                  <w:instrText xml:space="preserve"> PAGEREF _Toc278624963 \h </w:instrText>
                </w:r>
              </w:ins>
              <w:r>
                <w:rPr>
                  <w:noProof/>
                </w:rPr>
              </w:r>
              <w:r>
                <w:rPr>
                  <w:noProof/>
                </w:rPr>
                <w:fldChar w:fldCharType="separate"/>
              </w:r>
              <w:ins w:id="32" w:author="Raj none" w:date="2014-11-26T12:40:00Z">
                <w:r>
                  <w:rPr>
                    <w:noProof/>
                  </w:rPr>
                  <w:t>9</w:t>
                </w:r>
                <w:r>
                  <w:rPr>
                    <w:noProof/>
                  </w:rPr>
                  <w:fldChar w:fldCharType="end"/>
                </w:r>
              </w:ins>
            </w:p>
            <w:p w14:paraId="16C79F78" w14:textId="77777777" w:rsidR="00234035" w:rsidRDefault="00234035">
              <w:pPr>
                <w:pStyle w:val="TOC1"/>
                <w:tabs>
                  <w:tab w:val="right" w:leader="dot" w:pos="9016"/>
                </w:tabs>
                <w:rPr>
                  <w:ins w:id="33" w:author="Raj none" w:date="2014-11-26T12:40:00Z"/>
                  <w:rFonts w:eastAsiaTheme="minorEastAsia"/>
                  <w:b w:val="0"/>
                  <w:noProof/>
                  <w:lang w:eastAsia="ja-JP"/>
                </w:rPr>
              </w:pPr>
              <w:ins w:id="34" w:author="Raj none" w:date="2014-11-26T12:40:00Z">
                <w:r>
                  <w:rPr>
                    <w:noProof/>
                  </w:rPr>
                  <w:t>Conclusion</w:t>
                </w:r>
                <w:r>
                  <w:rPr>
                    <w:noProof/>
                  </w:rPr>
                  <w:tab/>
                </w:r>
                <w:r>
                  <w:rPr>
                    <w:noProof/>
                  </w:rPr>
                  <w:fldChar w:fldCharType="begin"/>
                </w:r>
                <w:r>
                  <w:rPr>
                    <w:noProof/>
                  </w:rPr>
                  <w:instrText xml:space="preserve"> PAGEREF _Toc278624964 \h </w:instrText>
                </w:r>
              </w:ins>
              <w:r>
                <w:rPr>
                  <w:noProof/>
                </w:rPr>
              </w:r>
              <w:r>
                <w:rPr>
                  <w:noProof/>
                </w:rPr>
                <w:fldChar w:fldCharType="separate"/>
              </w:r>
              <w:ins w:id="35" w:author="Raj none" w:date="2014-11-26T12:40:00Z">
                <w:r>
                  <w:rPr>
                    <w:noProof/>
                  </w:rPr>
                  <w:t>9</w:t>
                </w:r>
                <w:r>
                  <w:rPr>
                    <w:noProof/>
                  </w:rPr>
                  <w:fldChar w:fldCharType="end"/>
                </w:r>
              </w:ins>
            </w:p>
            <w:p w14:paraId="033D88B4" w14:textId="77777777" w:rsidR="00234035" w:rsidRDefault="00234035">
              <w:pPr>
                <w:pStyle w:val="TOC1"/>
                <w:tabs>
                  <w:tab w:val="right" w:leader="dot" w:pos="9016"/>
                </w:tabs>
                <w:rPr>
                  <w:ins w:id="36" w:author="Raj none" w:date="2014-11-26T12:40:00Z"/>
                  <w:rFonts w:eastAsiaTheme="minorEastAsia"/>
                  <w:b w:val="0"/>
                  <w:noProof/>
                  <w:lang w:eastAsia="ja-JP"/>
                </w:rPr>
              </w:pPr>
              <w:ins w:id="37" w:author="Raj none" w:date="2014-11-26T12:40:00Z">
                <w:r>
                  <w:rPr>
                    <w:noProof/>
                  </w:rPr>
                  <w:t>References</w:t>
                </w:r>
                <w:r>
                  <w:rPr>
                    <w:noProof/>
                  </w:rPr>
                  <w:tab/>
                </w:r>
                <w:r>
                  <w:rPr>
                    <w:noProof/>
                  </w:rPr>
                  <w:fldChar w:fldCharType="begin"/>
                </w:r>
                <w:r>
                  <w:rPr>
                    <w:noProof/>
                  </w:rPr>
                  <w:instrText xml:space="preserve"> PAGEREF _Toc278624965 \h </w:instrText>
                </w:r>
              </w:ins>
              <w:r>
                <w:rPr>
                  <w:noProof/>
                </w:rPr>
              </w:r>
              <w:r>
                <w:rPr>
                  <w:noProof/>
                </w:rPr>
                <w:fldChar w:fldCharType="separate"/>
              </w:r>
              <w:ins w:id="38" w:author="Raj none" w:date="2014-11-26T12:40:00Z">
                <w:r>
                  <w:rPr>
                    <w:noProof/>
                  </w:rPr>
                  <w:t>9</w:t>
                </w:r>
                <w:r>
                  <w:rPr>
                    <w:noProof/>
                  </w:rPr>
                  <w:fldChar w:fldCharType="end"/>
                </w:r>
              </w:ins>
            </w:p>
            <w:p w14:paraId="4BD44C32" w14:textId="77777777" w:rsidR="00966F74" w:rsidDel="00234035" w:rsidRDefault="00966F74">
              <w:pPr>
                <w:pStyle w:val="TOC1"/>
                <w:tabs>
                  <w:tab w:val="right" w:leader="dot" w:pos="9016"/>
                </w:tabs>
                <w:rPr>
                  <w:del w:id="39" w:author="Raj none" w:date="2014-11-26T12:40:00Z"/>
                  <w:rFonts w:eastAsiaTheme="minorEastAsia"/>
                  <w:b w:val="0"/>
                  <w:noProof/>
                  <w:sz w:val="22"/>
                  <w:szCs w:val="22"/>
                  <w:lang w:eastAsia="en-GB"/>
                </w:rPr>
              </w:pPr>
              <w:del w:id="40" w:author="Raj none" w:date="2014-11-26T12:40:00Z">
                <w:r w:rsidRPr="00234035" w:rsidDel="00234035">
                  <w:rPr>
                    <w:rPrChange w:id="41" w:author="Raj none" w:date="2014-11-26T12:40:00Z">
                      <w:rPr>
                        <w:rStyle w:val="Hyperlink"/>
                        <w:noProof/>
                      </w:rPr>
                    </w:rPrChange>
                  </w:rPr>
                  <w:delText>Introduction</w:delText>
                </w:r>
                <w:r w:rsidDel="00234035">
                  <w:rPr>
                    <w:noProof/>
                    <w:webHidden/>
                  </w:rPr>
                  <w:tab/>
                </w:r>
                <w:r w:rsidR="00F25D59" w:rsidDel="00234035">
                  <w:rPr>
                    <w:noProof/>
                    <w:webHidden/>
                  </w:rPr>
                  <w:delText>3</w:delText>
                </w:r>
              </w:del>
            </w:p>
            <w:p w14:paraId="2A7C00E4" w14:textId="77777777" w:rsidR="00966F74" w:rsidDel="00234035" w:rsidRDefault="00966F74">
              <w:pPr>
                <w:pStyle w:val="TOC2"/>
                <w:tabs>
                  <w:tab w:val="right" w:leader="dot" w:pos="9016"/>
                </w:tabs>
                <w:rPr>
                  <w:del w:id="42" w:author="Raj none" w:date="2014-11-26T12:40:00Z"/>
                  <w:rFonts w:eastAsiaTheme="minorEastAsia"/>
                  <w:b w:val="0"/>
                  <w:noProof/>
                  <w:lang w:eastAsia="en-GB"/>
                </w:rPr>
              </w:pPr>
              <w:del w:id="43" w:author="Raj none" w:date="2014-11-26T12:40:00Z">
                <w:r w:rsidRPr="00234035" w:rsidDel="00234035">
                  <w:rPr>
                    <w:rPrChange w:id="44" w:author="Raj none" w:date="2014-11-26T12:40:00Z">
                      <w:rPr>
                        <w:rStyle w:val="Hyperlink"/>
                        <w:noProof/>
                      </w:rPr>
                    </w:rPrChange>
                  </w:rPr>
                  <w:delText>Middlesex University</w:delText>
                </w:r>
                <w:r w:rsidDel="00234035">
                  <w:rPr>
                    <w:noProof/>
                    <w:webHidden/>
                  </w:rPr>
                  <w:tab/>
                </w:r>
                <w:r w:rsidR="00F25D59" w:rsidDel="00234035">
                  <w:rPr>
                    <w:noProof/>
                    <w:webHidden/>
                  </w:rPr>
                  <w:delText>3</w:delText>
                </w:r>
              </w:del>
            </w:p>
            <w:p w14:paraId="723B05CA" w14:textId="77777777" w:rsidR="00966F74" w:rsidDel="00234035" w:rsidRDefault="00966F74">
              <w:pPr>
                <w:pStyle w:val="TOC2"/>
                <w:tabs>
                  <w:tab w:val="right" w:leader="dot" w:pos="9016"/>
                </w:tabs>
                <w:rPr>
                  <w:del w:id="45" w:author="Raj none" w:date="2014-11-26T12:40:00Z"/>
                  <w:rFonts w:eastAsiaTheme="minorEastAsia"/>
                  <w:b w:val="0"/>
                  <w:noProof/>
                  <w:lang w:eastAsia="en-GB"/>
                </w:rPr>
              </w:pPr>
              <w:del w:id="46" w:author="Raj none" w:date="2014-11-26T12:40:00Z">
                <w:r w:rsidRPr="00234035" w:rsidDel="00234035">
                  <w:rPr>
                    <w:rPrChange w:id="47" w:author="Raj none" w:date="2014-11-26T12:40:00Z">
                      <w:rPr>
                        <w:rStyle w:val="Hyperlink"/>
                        <w:noProof/>
                      </w:rPr>
                    </w:rPrChange>
                  </w:rPr>
                  <w:delText>Objectives, Values and Mission</w:delText>
                </w:r>
                <w:r w:rsidDel="00234035">
                  <w:rPr>
                    <w:noProof/>
                    <w:webHidden/>
                  </w:rPr>
                  <w:tab/>
                </w:r>
                <w:r w:rsidR="00F25D59" w:rsidDel="00234035">
                  <w:rPr>
                    <w:noProof/>
                    <w:webHidden/>
                  </w:rPr>
                  <w:delText>3</w:delText>
                </w:r>
              </w:del>
            </w:p>
            <w:p w14:paraId="5D5A03DA" w14:textId="77777777" w:rsidR="00966F74" w:rsidDel="00234035" w:rsidRDefault="00966F74">
              <w:pPr>
                <w:pStyle w:val="TOC2"/>
                <w:tabs>
                  <w:tab w:val="right" w:leader="dot" w:pos="9016"/>
                </w:tabs>
                <w:rPr>
                  <w:del w:id="48" w:author="Raj none" w:date="2014-11-26T12:40:00Z"/>
                  <w:rFonts w:eastAsiaTheme="minorEastAsia"/>
                  <w:b w:val="0"/>
                  <w:noProof/>
                  <w:lang w:eastAsia="en-GB"/>
                </w:rPr>
              </w:pPr>
              <w:del w:id="49" w:author="Raj none" w:date="2014-11-26T12:40:00Z">
                <w:r w:rsidRPr="00234035" w:rsidDel="00234035">
                  <w:rPr>
                    <w:rPrChange w:id="50" w:author="Raj none" w:date="2014-11-26T12:40:00Z">
                      <w:rPr>
                        <w:rStyle w:val="Hyperlink"/>
                        <w:noProof/>
                      </w:rPr>
                    </w:rPrChange>
                  </w:rPr>
                  <w:delText>Marketing Department</w:delText>
                </w:r>
                <w:r w:rsidDel="00234035">
                  <w:rPr>
                    <w:noProof/>
                    <w:webHidden/>
                  </w:rPr>
                  <w:tab/>
                </w:r>
                <w:r w:rsidR="00F25D59" w:rsidDel="00234035">
                  <w:rPr>
                    <w:noProof/>
                    <w:webHidden/>
                  </w:rPr>
                  <w:delText>3</w:delText>
                </w:r>
              </w:del>
            </w:p>
            <w:p w14:paraId="6152AA92" w14:textId="77777777" w:rsidR="00966F74" w:rsidDel="00234035" w:rsidRDefault="00966F74">
              <w:pPr>
                <w:pStyle w:val="TOC1"/>
                <w:tabs>
                  <w:tab w:val="right" w:leader="dot" w:pos="9016"/>
                </w:tabs>
                <w:rPr>
                  <w:del w:id="51" w:author="Raj none" w:date="2014-11-26T12:40:00Z"/>
                  <w:rFonts w:eastAsiaTheme="minorEastAsia"/>
                  <w:b w:val="0"/>
                  <w:noProof/>
                  <w:sz w:val="22"/>
                  <w:szCs w:val="22"/>
                  <w:lang w:eastAsia="en-GB"/>
                </w:rPr>
              </w:pPr>
              <w:del w:id="52" w:author="Raj none" w:date="2014-11-26T12:40:00Z">
                <w:r w:rsidRPr="00234035" w:rsidDel="00234035">
                  <w:rPr>
                    <w:rPrChange w:id="53" w:author="Raj none" w:date="2014-11-26T12:40:00Z">
                      <w:rPr>
                        <w:rStyle w:val="Hyperlink"/>
                        <w:noProof/>
                      </w:rPr>
                    </w:rPrChange>
                  </w:rPr>
                  <w:delText>Analysis of Operational Systems and Data Sources (20 marks)</w:delText>
                </w:r>
                <w:r w:rsidDel="00234035">
                  <w:rPr>
                    <w:noProof/>
                    <w:webHidden/>
                  </w:rPr>
                  <w:tab/>
                </w:r>
                <w:r w:rsidR="00F25D59" w:rsidDel="00234035">
                  <w:rPr>
                    <w:noProof/>
                    <w:webHidden/>
                  </w:rPr>
                  <w:delText>4</w:delText>
                </w:r>
              </w:del>
            </w:p>
            <w:p w14:paraId="3B667DDA" w14:textId="77777777" w:rsidR="00966F74" w:rsidDel="00234035" w:rsidRDefault="00966F74">
              <w:pPr>
                <w:pStyle w:val="TOC2"/>
                <w:tabs>
                  <w:tab w:val="right" w:leader="dot" w:pos="9016"/>
                </w:tabs>
                <w:rPr>
                  <w:del w:id="54" w:author="Raj none" w:date="2014-11-26T12:40:00Z"/>
                  <w:rFonts w:eastAsiaTheme="minorEastAsia"/>
                  <w:b w:val="0"/>
                  <w:noProof/>
                  <w:lang w:eastAsia="en-GB"/>
                </w:rPr>
              </w:pPr>
              <w:del w:id="55" w:author="Raj none" w:date="2014-11-26T12:40:00Z">
                <w:r w:rsidRPr="00234035" w:rsidDel="00234035">
                  <w:rPr>
                    <w:rPrChange w:id="56" w:author="Raj none" w:date="2014-11-26T12:40:00Z">
                      <w:rPr>
                        <w:rStyle w:val="Hyperlink"/>
                        <w:noProof/>
                      </w:rPr>
                    </w:rPrChange>
                  </w:rPr>
                  <w:delText>Entity Relationship Diagram description</w:delText>
                </w:r>
                <w:r w:rsidDel="00234035">
                  <w:rPr>
                    <w:noProof/>
                    <w:webHidden/>
                  </w:rPr>
                  <w:tab/>
                </w:r>
                <w:r w:rsidR="00F25D59" w:rsidDel="00234035">
                  <w:rPr>
                    <w:noProof/>
                    <w:webHidden/>
                  </w:rPr>
                  <w:delText>4</w:delText>
                </w:r>
              </w:del>
            </w:p>
            <w:p w14:paraId="65F6F3BA" w14:textId="77777777" w:rsidR="00966F74" w:rsidDel="00234035" w:rsidRDefault="00966F74">
              <w:pPr>
                <w:pStyle w:val="TOC2"/>
                <w:tabs>
                  <w:tab w:val="right" w:leader="dot" w:pos="9016"/>
                </w:tabs>
                <w:rPr>
                  <w:del w:id="57" w:author="Raj none" w:date="2014-11-26T12:40:00Z"/>
                  <w:rFonts w:eastAsiaTheme="minorEastAsia"/>
                  <w:b w:val="0"/>
                  <w:noProof/>
                  <w:lang w:eastAsia="en-GB"/>
                </w:rPr>
              </w:pPr>
              <w:del w:id="58" w:author="Raj none" w:date="2014-11-26T12:40:00Z">
                <w:r w:rsidRPr="00234035" w:rsidDel="00234035">
                  <w:rPr>
                    <w:rPrChange w:id="59" w:author="Raj none" w:date="2014-11-26T12:40:00Z">
                      <w:rPr>
                        <w:rStyle w:val="Hyperlink"/>
                        <w:noProof/>
                      </w:rPr>
                    </w:rPrChange>
                  </w:rPr>
                  <w:delText>Advantages and Disadvantages to Using a Data Warehouse</w:delText>
                </w:r>
                <w:r w:rsidDel="00234035">
                  <w:rPr>
                    <w:noProof/>
                    <w:webHidden/>
                  </w:rPr>
                  <w:tab/>
                </w:r>
                <w:r w:rsidR="00F25D59" w:rsidDel="00234035">
                  <w:rPr>
                    <w:noProof/>
                    <w:webHidden/>
                  </w:rPr>
                  <w:delText>8</w:delText>
                </w:r>
              </w:del>
            </w:p>
            <w:p w14:paraId="4DF1171D" w14:textId="77777777" w:rsidR="00966F74" w:rsidDel="00234035" w:rsidRDefault="00966F74">
              <w:pPr>
                <w:pStyle w:val="TOC1"/>
                <w:tabs>
                  <w:tab w:val="right" w:leader="dot" w:pos="9016"/>
                </w:tabs>
                <w:rPr>
                  <w:del w:id="60" w:author="Raj none" w:date="2014-11-26T12:40:00Z"/>
                  <w:rFonts w:eastAsiaTheme="minorEastAsia"/>
                  <w:b w:val="0"/>
                  <w:noProof/>
                  <w:sz w:val="22"/>
                  <w:szCs w:val="22"/>
                  <w:lang w:eastAsia="en-GB"/>
                </w:rPr>
              </w:pPr>
              <w:del w:id="61" w:author="Raj none" w:date="2014-11-26T12:40:00Z">
                <w:r w:rsidRPr="00234035" w:rsidDel="00234035">
                  <w:rPr>
                    <w:rPrChange w:id="62" w:author="Raj none" w:date="2014-11-26T12:40:00Z">
                      <w:rPr>
                        <w:rStyle w:val="Hyperlink"/>
                        <w:noProof/>
                      </w:rPr>
                    </w:rPrChange>
                  </w:rPr>
                  <w:delText>Data mark design</w:delText>
                </w:r>
                <w:r w:rsidDel="00234035">
                  <w:rPr>
                    <w:noProof/>
                    <w:webHidden/>
                  </w:rPr>
                  <w:tab/>
                </w:r>
                <w:r w:rsidR="00F25D59" w:rsidDel="00234035">
                  <w:rPr>
                    <w:noProof/>
                    <w:webHidden/>
                  </w:rPr>
                  <w:delText>9</w:delText>
                </w:r>
              </w:del>
            </w:p>
            <w:p w14:paraId="351086A2" w14:textId="77777777" w:rsidR="00966F74" w:rsidDel="00234035" w:rsidRDefault="00966F74">
              <w:pPr>
                <w:pStyle w:val="TOC1"/>
                <w:tabs>
                  <w:tab w:val="right" w:leader="dot" w:pos="9016"/>
                </w:tabs>
                <w:rPr>
                  <w:del w:id="63" w:author="Raj none" w:date="2014-11-26T12:40:00Z"/>
                  <w:rFonts w:eastAsiaTheme="minorEastAsia"/>
                  <w:b w:val="0"/>
                  <w:noProof/>
                  <w:sz w:val="22"/>
                  <w:szCs w:val="22"/>
                  <w:lang w:eastAsia="en-GB"/>
                </w:rPr>
              </w:pPr>
              <w:del w:id="64" w:author="Raj none" w:date="2014-11-26T12:40:00Z">
                <w:r w:rsidRPr="00234035" w:rsidDel="00234035">
                  <w:rPr>
                    <w:rPrChange w:id="65" w:author="Raj none" w:date="2014-11-26T12:40:00Z">
                      <w:rPr>
                        <w:rStyle w:val="Hyperlink"/>
                        <w:iCs/>
                        <w:noProof/>
                      </w:rPr>
                    </w:rPrChange>
                  </w:rPr>
                  <w:delText>ETL process</w:delText>
                </w:r>
                <w:r w:rsidDel="00234035">
                  <w:rPr>
                    <w:noProof/>
                    <w:webHidden/>
                  </w:rPr>
                  <w:tab/>
                </w:r>
                <w:r w:rsidR="00F25D59" w:rsidDel="00234035">
                  <w:rPr>
                    <w:noProof/>
                    <w:webHidden/>
                  </w:rPr>
                  <w:delText>9</w:delText>
                </w:r>
              </w:del>
            </w:p>
            <w:p w14:paraId="5609B92F" w14:textId="77777777" w:rsidR="00966F74" w:rsidDel="00234035" w:rsidRDefault="00966F74">
              <w:pPr>
                <w:pStyle w:val="TOC1"/>
                <w:tabs>
                  <w:tab w:val="right" w:leader="dot" w:pos="9016"/>
                </w:tabs>
                <w:rPr>
                  <w:del w:id="66" w:author="Raj none" w:date="2014-11-26T12:40:00Z"/>
                  <w:rFonts w:eastAsiaTheme="minorEastAsia"/>
                  <w:b w:val="0"/>
                  <w:noProof/>
                  <w:sz w:val="22"/>
                  <w:szCs w:val="22"/>
                  <w:lang w:eastAsia="en-GB"/>
                </w:rPr>
              </w:pPr>
              <w:del w:id="67" w:author="Raj none" w:date="2014-11-26T12:40:00Z">
                <w:r w:rsidRPr="00234035" w:rsidDel="00234035">
                  <w:rPr>
                    <w:rPrChange w:id="68" w:author="Raj none" w:date="2014-11-26T12:40:00Z">
                      <w:rPr>
                        <w:rStyle w:val="Hyperlink"/>
                        <w:noProof/>
                      </w:rPr>
                    </w:rPrChange>
                  </w:rPr>
                  <w:delText>OLAP</w:delText>
                </w:r>
                <w:r w:rsidDel="00234035">
                  <w:rPr>
                    <w:noProof/>
                    <w:webHidden/>
                  </w:rPr>
                  <w:tab/>
                </w:r>
                <w:r w:rsidR="00F25D59" w:rsidDel="00234035">
                  <w:rPr>
                    <w:noProof/>
                    <w:webHidden/>
                  </w:rPr>
                  <w:delText>9</w:delText>
                </w:r>
              </w:del>
            </w:p>
            <w:p w14:paraId="4E123317" w14:textId="77777777" w:rsidR="00966F74" w:rsidDel="00234035" w:rsidRDefault="00966F74">
              <w:pPr>
                <w:pStyle w:val="TOC1"/>
                <w:tabs>
                  <w:tab w:val="right" w:leader="dot" w:pos="9016"/>
                </w:tabs>
                <w:rPr>
                  <w:del w:id="69" w:author="Raj none" w:date="2014-11-26T12:40:00Z"/>
                  <w:rFonts w:eastAsiaTheme="minorEastAsia"/>
                  <w:b w:val="0"/>
                  <w:noProof/>
                  <w:sz w:val="22"/>
                  <w:szCs w:val="22"/>
                  <w:lang w:eastAsia="en-GB"/>
                </w:rPr>
              </w:pPr>
              <w:del w:id="70" w:author="Raj none" w:date="2014-11-26T12:40:00Z">
                <w:r w:rsidRPr="00234035" w:rsidDel="00234035">
                  <w:rPr>
                    <w:rPrChange w:id="71" w:author="Raj none" w:date="2014-11-26T12:40:00Z">
                      <w:rPr>
                        <w:rStyle w:val="Hyperlink"/>
                        <w:noProof/>
                      </w:rPr>
                    </w:rPrChange>
                  </w:rPr>
                  <w:delText>Conclusion</w:delText>
                </w:r>
                <w:r w:rsidDel="00234035">
                  <w:rPr>
                    <w:noProof/>
                    <w:webHidden/>
                  </w:rPr>
                  <w:tab/>
                </w:r>
                <w:r w:rsidR="00F25D59" w:rsidDel="00234035">
                  <w:rPr>
                    <w:noProof/>
                    <w:webHidden/>
                  </w:rPr>
                  <w:delText>9</w:delText>
                </w:r>
              </w:del>
            </w:p>
            <w:p w14:paraId="2B3ECC3A" w14:textId="77777777" w:rsidR="00966F74" w:rsidDel="00234035" w:rsidRDefault="00966F74">
              <w:pPr>
                <w:pStyle w:val="TOC1"/>
                <w:tabs>
                  <w:tab w:val="right" w:leader="dot" w:pos="9016"/>
                </w:tabs>
                <w:rPr>
                  <w:del w:id="72" w:author="Raj none" w:date="2014-11-26T12:40:00Z"/>
                  <w:rFonts w:eastAsiaTheme="minorEastAsia"/>
                  <w:b w:val="0"/>
                  <w:noProof/>
                  <w:sz w:val="22"/>
                  <w:szCs w:val="22"/>
                  <w:lang w:eastAsia="en-GB"/>
                </w:rPr>
              </w:pPr>
              <w:del w:id="73" w:author="Raj none" w:date="2014-11-26T12:40:00Z">
                <w:r w:rsidRPr="00234035" w:rsidDel="00234035">
                  <w:rPr>
                    <w:rPrChange w:id="74" w:author="Raj none" w:date="2014-11-26T12:40:00Z">
                      <w:rPr>
                        <w:rStyle w:val="Hyperlink"/>
                        <w:noProof/>
                      </w:rPr>
                    </w:rPrChange>
                  </w:rPr>
                  <w:delText>References</w:delText>
                </w:r>
                <w:r w:rsidDel="00234035">
                  <w:rPr>
                    <w:noProof/>
                    <w:webHidden/>
                  </w:rPr>
                  <w:tab/>
                </w:r>
              </w:del>
              <w:ins w:id="75" w:author="Cristiano Maia" w:date="2014-11-26T10:08:00Z">
                <w:del w:id="76" w:author="Raj none" w:date="2014-11-26T12:40:00Z">
                  <w:r w:rsidR="00F25D59" w:rsidDel="00234035">
                    <w:rPr>
                      <w:noProof/>
                      <w:webHidden/>
                    </w:rPr>
                    <w:delText>10</w:delText>
                  </w:r>
                </w:del>
              </w:ins>
              <w:del w:id="77" w:author="Raj none" w:date="2014-11-26T12:40:00Z">
                <w:r w:rsidR="005C793B" w:rsidDel="00234035">
                  <w:rPr>
                    <w:noProof/>
                    <w:webHidden/>
                  </w:rPr>
                  <w:delText>9</w:delText>
                </w:r>
              </w:del>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78" w:name="_Toc278624954"/>
      <w:r w:rsidRPr="00E86EDD">
        <w:lastRenderedPageBreak/>
        <w:t>Introduction</w:t>
      </w:r>
      <w:bookmarkEnd w:id="78"/>
    </w:p>
    <w:p w14:paraId="4DC950D9" w14:textId="0531D648" w:rsidR="005C7973" w:rsidRPr="00E86EDD" w:rsidRDefault="005C7973" w:rsidP="00F84728">
      <w:pPr>
        <w:pStyle w:val="Heading2"/>
      </w:pPr>
      <w:bookmarkStart w:id="79" w:name="_Toc278624955"/>
      <w:r w:rsidRPr="00E86EDD">
        <w:t>Middlesex University</w:t>
      </w:r>
      <w:bookmarkEnd w:id="79"/>
      <w:r w:rsidRPr="00E86EDD">
        <w:t xml:space="preserve"> </w:t>
      </w:r>
    </w:p>
    <w:p w14:paraId="3F2F67B4" w14:textId="77777777" w:rsidR="00D719A0"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689527CC" w14:textId="0D836850" w:rsidR="005A0B35" w:rsidRDefault="00966F74" w:rsidP="00A4664F">
      <w:pPr>
        <w:jc w:val="both"/>
        <w:rPr>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005A0B35" w:rsidRPr="005A0B35">
        <w:rPr>
          <w:color w:val="FF0000"/>
        </w:rPr>
        <w:t>Mentioned who is in each part of the pyramid. Dean and relatives are on the top and deciding what the values and missions are. Tactical are… not sure, needs to research. And operational are the people providing the service to the students: teachers, librarians and so on…</w:t>
      </w:r>
    </w:p>
    <w:p w14:paraId="66E730C1" w14:textId="4E464696" w:rsidR="00BE31AC" w:rsidRPr="00BE31AC" w:rsidRDefault="00E27C68" w:rsidP="00E27C68">
      <w:pPr>
        <w:spacing w:after="0" w:line="240" w:lineRule="auto"/>
      </w:pPr>
      <w:r w:rsidRPr="00E27C68">
        <w:rPr>
          <w:color w:val="FF0000"/>
        </w:rPr>
        <w:t xml:space="preserve">If you are struggling with it, try </w:t>
      </w:r>
      <w:hyperlink r:id="rId8" w:history="1">
        <w:r w:rsidRPr="00E27C68">
          <w:rPr>
            <w:rStyle w:val="Hyperlink"/>
          </w:rPr>
          <w:t>checking this l</w:t>
        </w:r>
        <w:r w:rsidRPr="00E27C68">
          <w:rPr>
            <w:rStyle w:val="Hyperlink"/>
          </w:rPr>
          <w:t>i</w:t>
        </w:r>
        <w:r w:rsidRPr="00E27C68">
          <w:rPr>
            <w:rStyle w:val="Hyperlink"/>
          </w:rPr>
          <w:t>nk</w:t>
        </w:r>
      </w:hyperlink>
      <w:r>
        <w:rPr>
          <w:color w:val="FF0000"/>
        </w:rPr>
        <w:t>.</w:t>
      </w:r>
    </w:p>
    <w:p w14:paraId="6B6DC168" w14:textId="6BD5FBBB" w:rsidR="005A0B35" w:rsidRDefault="005A0B35" w:rsidP="00F84728">
      <w:pPr>
        <w:pStyle w:val="Heading2"/>
        <w:rPr>
          <w:ins w:id="80" w:author="Raj none" w:date="2014-11-26T15:49:00Z"/>
        </w:rPr>
      </w:pPr>
      <w:r w:rsidRPr="00E86EDD">
        <w:rPr>
          <w:noProof/>
          <w:lang w:val="en-US"/>
        </w:rPr>
        <w:drawing>
          <wp:inline distT="0" distB="0" distL="0" distR="0" wp14:anchorId="4F19BD9E" wp14:editId="298C3C14">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p w14:paraId="790EC699" w14:textId="7BFC7674" w:rsidR="00BE31AC" w:rsidRDefault="00BE31AC" w:rsidP="00BE31AC">
      <w:pPr>
        <w:pStyle w:val="Heading2"/>
      </w:pPr>
      <w:r>
        <w:t>Types of Management</w:t>
      </w:r>
    </w:p>
    <w:p w14:paraId="561DD625" w14:textId="107D7021" w:rsidR="00EA1FB0" w:rsidRDefault="00BE31AC" w:rsidP="00BE31AC">
      <w:r>
        <w:t>In the above figure we show the three different types of managements that the university runs with. At the strategic level (senior management) is where all the complex decisions are made. By that I mean any major decision that has to be made as far as what the university needs to achieve long-term and how they need to achieve it. At the strategic level you will find job titles such as dean, chancellor, vice chancello</w:t>
      </w:r>
      <w:r w:rsidR="001518FC">
        <w:t>r and many other high-ranking jo</w:t>
      </w:r>
      <w:r>
        <w:t>b titles as they have the power and knowledge that it takes to make complex decisions, as well as the pay grade to fit such responsibility.</w:t>
      </w:r>
    </w:p>
    <w:p w14:paraId="3160E908" w14:textId="5449AA16" w:rsidR="00BE31AC" w:rsidRDefault="00BE31AC" w:rsidP="00BE31AC">
      <w:r>
        <w:t>At the tactical level of management (middle management) you will find the direction coming from the above level of strategic management</w:t>
      </w:r>
      <w:r w:rsidR="00EA1FB0">
        <w:t xml:space="preserve">. Here you will find all the decisions made from the strategic level being implemented so that the overall goal may be reached. This will be done by passing on the direction to the head of the various departments in the university. Then the head of that department will have to develop a plan to implement the direction given to the managers in the operational bracket. </w:t>
      </w:r>
    </w:p>
    <w:p w14:paraId="290EF4A5" w14:textId="5309BBB1" w:rsidR="00EA1FB0" w:rsidRPr="00BE31AC" w:rsidRDefault="00EA1FB0" w:rsidP="00BE31AC">
      <w:r>
        <w:t xml:space="preserve">At the operational level (junior management) you will find the overall goal being implemented to the university. This is where professors, librarians and university staff will have direction from the above </w:t>
      </w:r>
      <w:r>
        <w:lastRenderedPageBreak/>
        <w:t xml:space="preserve">two management teams. They will then take that direction and using their training and experience </w:t>
      </w:r>
      <w:r w:rsidR="00102BCB">
        <w:t>to implement the strategies that they have come up with to make the strategic plans a reality.</w:t>
      </w:r>
    </w:p>
    <w:p w14:paraId="5586F617" w14:textId="3F853368" w:rsidR="00990BEA" w:rsidRPr="00E86EDD" w:rsidRDefault="00990BEA" w:rsidP="00F84728">
      <w:pPr>
        <w:pStyle w:val="Heading2"/>
      </w:pPr>
      <w:bookmarkStart w:id="81" w:name="_Toc278624956"/>
      <w:r w:rsidRPr="00E86EDD">
        <w:t>Objectives</w:t>
      </w:r>
      <w:r w:rsidR="00841718" w:rsidRPr="00E86EDD">
        <w:t>, Values and Mission</w:t>
      </w:r>
      <w:bookmarkEnd w:id="81"/>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82" w:name="_Toc278624957"/>
      <w:r w:rsidRPr="00E86EDD">
        <w:t>Marketing Department</w:t>
      </w:r>
      <w:bookmarkEnd w:id="82"/>
      <w:r w:rsidRPr="00E86EDD">
        <w:t xml:space="preserve"> </w:t>
      </w:r>
    </w:p>
    <w:p w14:paraId="3BBF1E2A" w14:textId="77777777" w:rsidR="00A82C68" w:rsidRPr="00A82C68" w:rsidRDefault="00A82C68" w:rsidP="00A82C68"/>
    <w:p w14:paraId="399D9DD0" w14:textId="6E6DC7BD"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proofErr w:type="gramStart"/>
      <w:r w:rsidR="00A82C68">
        <w:t>there</w:t>
      </w:r>
      <w:proofErr w:type="gramEnd"/>
      <w:r w:rsidR="00A82C68">
        <w:t xml:space="preserve"> their</w:t>
      </w:r>
      <w:r w:rsidR="00E77112">
        <w:t xml:space="preserv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w:t>
      </w:r>
      <w:r w:rsidR="00A82C68">
        <w:t xml:space="preserve">funding </w:t>
      </w:r>
      <w:r w:rsidRPr="00E86EDD">
        <w:t xml:space="preserve">for our advertising </w:t>
      </w:r>
      <w:r w:rsidR="00D43ED3" w:rsidRPr="00E86EDD">
        <w:t>projects</w:t>
      </w:r>
      <w:r w:rsidR="00A82C68">
        <w:t xml:space="preserve"> from the relevant departments</w:t>
      </w:r>
      <w:r w:rsidR="00D43ED3" w:rsidRPr="00E86EDD">
        <w:t>.</w:t>
      </w:r>
      <w:r w:rsidR="007137F0">
        <w:t xml:space="preserve"> The marketing </w:t>
      </w:r>
      <w:r w:rsidR="00A82C68">
        <w:t xml:space="preserve">department managers </w:t>
      </w:r>
      <w:r w:rsidR="007137F0">
        <w:t xml:space="preserve">will </w:t>
      </w:r>
      <w:r w:rsidR="00A82C68">
        <w:t xml:space="preserve">detail </w:t>
      </w:r>
      <w:r w:rsidR="007137F0">
        <w:t xml:space="preserve">projects </w:t>
      </w:r>
      <w:r w:rsidR="00A82C68">
        <w:t>and allocated tasks accordingly. This will be inline with</w:t>
      </w:r>
      <w:r w:rsidR="006866F9">
        <w:t xml:space="preserve"> equity and diversity </w:t>
      </w:r>
      <w:proofErr w:type="gramStart"/>
      <w:r w:rsidR="006866F9">
        <w:t xml:space="preserve">Strategy </w:t>
      </w:r>
      <w:r w:rsidR="00A82C68">
        <w:t xml:space="preserve"> strategic</w:t>
      </w:r>
      <w:proofErr w:type="gramEnd"/>
      <w:r w:rsidR="006866F9">
        <w:t xml:space="preserve">, University regulations and </w:t>
      </w:r>
      <w:r w:rsidR="00A82C68">
        <w:t xml:space="preserve">decision-making and discussions held at middle management meetings. </w:t>
      </w:r>
      <w:r w:rsidR="007137F0">
        <w:t>They will then assign</w:t>
      </w:r>
      <w:r w:rsidR="006866F9">
        <w:t xml:space="preserve"> tasks in the department that would handle the </w:t>
      </w:r>
      <w:r w:rsidR="007137F0">
        <w:t xml:space="preserve">suppliers and supplies </w:t>
      </w:r>
      <w:r w:rsidR="008C20BD">
        <w:t xml:space="preserve">to the project </w:t>
      </w:r>
      <w:r w:rsidR="007137F0">
        <w:t xml:space="preserve">via </w:t>
      </w:r>
      <w:r w:rsidR="00A82C68">
        <w:t>task ID</w:t>
      </w:r>
      <w:r w:rsidR="008C20BD">
        <w:t xml:space="preserve"> and </w:t>
      </w:r>
      <w:r w:rsidR="00A82C68">
        <w:t>project ID. Middlesex U</w:t>
      </w:r>
      <w:r w:rsidR="008C20BD">
        <w:t>niversity will not consider all staff to be participating in one project</w:t>
      </w:r>
      <w:r w:rsidR="00A82C68">
        <w:t xml:space="preserve"> each staff member</w:t>
      </w:r>
      <w:r w:rsidR="008C20BD">
        <w:t xml:space="preserve"> will be assigned to a specific project and task in that project. Overall the objectives of the marketing department is to attract students t</w:t>
      </w:r>
      <w:bookmarkStart w:id="83" w:name="_GoBack"/>
      <w:bookmarkEnd w:id="83"/>
      <w:r w:rsidR="008C20BD">
        <w:t>hat work hard and willing to go the extra mile to reach success in their studies.</w:t>
      </w:r>
    </w:p>
    <w:p w14:paraId="6F4C5E17" w14:textId="05458BCC" w:rsidR="00F84728" w:rsidRPr="00B02BEA" w:rsidRDefault="00966F74" w:rsidP="00E27C68">
      <w:pPr>
        <w:jc w:val="both"/>
        <w:rPr>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1518FC" w:rsidP="00AC09C9">
      <w:pPr>
        <w:pStyle w:val="ListParagraph"/>
        <w:numPr>
          <w:ilvl w:val="0"/>
          <w:numId w:val="3"/>
        </w:numPr>
        <w:spacing w:after="0" w:line="240" w:lineRule="auto"/>
      </w:pPr>
      <w:hyperlink r:id="rId10" w:history="1">
        <w:r w:rsidR="00533918" w:rsidRPr="00E86EDD">
          <w:rPr>
            <w:rStyle w:val="Hyperlink"/>
          </w:rPr>
          <w:t>University Regulations for the Academic Year 2004/2005</w:t>
        </w:r>
      </w:hyperlink>
    </w:p>
    <w:p w14:paraId="47F60C49" w14:textId="45BCE247" w:rsidR="000A1D99" w:rsidRPr="00AC09C9" w:rsidRDefault="001518FC" w:rsidP="00AC09C9">
      <w:pPr>
        <w:pStyle w:val="ListParagraph"/>
        <w:numPr>
          <w:ilvl w:val="0"/>
          <w:numId w:val="3"/>
        </w:numPr>
        <w:spacing w:after="0" w:line="240" w:lineRule="auto"/>
        <w:rPr>
          <w:rStyle w:val="Hyperlink"/>
          <w:color w:val="auto"/>
          <w:u w:val="none"/>
        </w:rPr>
      </w:pPr>
      <w:hyperlink r:id="rId11"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77777777" w:rsidR="0071497F" w:rsidRDefault="0071497F" w:rsidP="00AC09C9">
      <w:pPr>
        <w:pStyle w:val="Heading1"/>
      </w:pPr>
      <w:bookmarkStart w:id="84" w:name="_Toc278624958"/>
      <w:bookmarkStart w:id="85" w:name="OLE_LINK4"/>
      <w:bookmarkStart w:id="86" w:name="OLE_LINK5"/>
      <w:bookmarkStart w:id="87" w:name="OLE_LINK6"/>
      <w:bookmarkStart w:id="88" w:name="OLE_LINK7"/>
      <w:r w:rsidRPr="00F84728">
        <w:t>Analysis of Operational Systems and Data Sources (20 marks)</w:t>
      </w:r>
      <w:bookmarkEnd w:id="84"/>
    </w:p>
    <w:p w14:paraId="3402C94D" w14:textId="0EACEDF5" w:rsidR="002E167D" w:rsidRDefault="002E167D" w:rsidP="002E167D">
      <w:pPr>
        <w:pStyle w:val="Heading2"/>
      </w:pPr>
      <w:bookmarkStart w:id="89" w:name="_Toc278624959"/>
      <w:bookmarkEnd w:id="85"/>
      <w:bookmarkEnd w:id="86"/>
      <w:r>
        <w:t xml:space="preserve">Entity Relationship </w:t>
      </w:r>
      <w:proofErr w:type="gramStart"/>
      <w:r>
        <w:t>Diagram</w:t>
      </w:r>
      <w:r w:rsidR="006866F9">
        <w:t>(</w:t>
      </w:r>
      <w:proofErr w:type="gramEnd"/>
      <w:r w:rsidR="006866F9">
        <w:t>ERD)</w:t>
      </w:r>
      <w:r>
        <w:t xml:space="preserve"> description</w:t>
      </w:r>
      <w:bookmarkEnd w:id="89"/>
    </w:p>
    <w:p w14:paraId="1633BE3F" w14:textId="77777777" w:rsidR="00E27C68" w:rsidRDefault="00966F74" w:rsidP="002E167D">
      <w:pPr>
        <w:jc w:val="both"/>
        <w:rPr>
          <w:rFonts w:cs="Arial"/>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00702F28" w:rsidRPr="00702F28">
        <w:rPr>
          <w:rFonts w:cs="Arial"/>
          <w:color w:val="FF0000"/>
        </w:rPr>
        <w:t xml:space="preserve">One paragraph introduction starting with a link between the advantages of having an Operational System (done by </w:t>
      </w:r>
      <w:proofErr w:type="spellStart"/>
      <w:r w:rsidR="00702F28" w:rsidRPr="00702F28">
        <w:rPr>
          <w:rFonts w:cs="Arial"/>
          <w:color w:val="FF0000"/>
        </w:rPr>
        <w:t>Kateryna</w:t>
      </w:r>
      <w:proofErr w:type="spellEnd"/>
      <w:r w:rsidR="00702F28" w:rsidRPr="00702F28">
        <w:rPr>
          <w:rFonts w:cs="Arial"/>
          <w:color w:val="FF0000"/>
        </w:rPr>
        <w:t>) and finishing by saying that this chapter will be demonstrating how the Marketing department has implemented its own by describing in detail the Entity Relationship Diagram in detail.</w:t>
      </w:r>
      <w:r w:rsidR="005D2C8E">
        <w:rPr>
          <w:rFonts w:cs="Arial"/>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116512AC" w14:textId="77777777" w:rsidR="00BC635C" w:rsidRDefault="00BC635C" w:rsidP="002E167D">
      <w:pPr>
        <w:jc w:val="both"/>
        <w:rPr>
          <w:rFonts w:cs="Arial"/>
          <w:color w:val="FF0000"/>
        </w:rPr>
      </w:pPr>
    </w:p>
    <w:p w14:paraId="6B57D418" w14:textId="77777777" w:rsidR="00A82C68" w:rsidRDefault="00A82C68" w:rsidP="002E167D">
      <w:pPr>
        <w:jc w:val="both"/>
        <w:rPr>
          <w:rFonts w:cs="Arial"/>
          <w:color w:val="FF0000"/>
        </w:rPr>
      </w:pP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0C89B134"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866F9">
        <w:rPr>
          <w:rFonts w:cs="Arial"/>
        </w:rPr>
        <w:t xml:space="preserve">ERD </w:t>
      </w:r>
      <w:r w:rsidRPr="00AA5A45">
        <w:rPr>
          <w:rFonts w:cs="Arial"/>
        </w:rPr>
        <w:t>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 xml:space="preserve">Each project would occur at a venue and to organise the events would have different sessions booked in by book therefore being able to ascertain the correct amount of space allocated. This takes care of the logistical matters like seating plan, amounts </w:t>
      </w:r>
      <w:proofErr w:type="gramStart"/>
      <w:r w:rsidRPr="00AA5A45">
        <w:rPr>
          <w:rFonts w:cs="Arial"/>
        </w:rPr>
        <w:t>expected to be catered</w:t>
      </w:r>
      <w:proofErr w:type="gramEnd"/>
      <w:r w:rsidRPr="00AA5A45">
        <w:rPr>
          <w:rFonts w:cs="Arial"/>
        </w:rPr>
        <w:t xml:space="preserve"> for and falls under general event management.</w:t>
      </w:r>
    </w:p>
    <w:p w14:paraId="179CDAC2" w14:textId="10F93CA9" w:rsidR="00E27C68" w:rsidRDefault="00E27C68" w:rsidP="002E167D">
      <w:pPr>
        <w:jc w:val="both"/>
        <w:rPr>
          <w:rFonts w:cs="Arial"/>
          <w:color w:val="FF0000"/>
        </w:rPr>
      </w:pPr>
      <w:r w:rsidRPr="00966F74">
        <w:rPr>
          <w:rFonts w:cs="Arial"/>
          <w:b/>
          <w:color w:val="FF0000"/>
        </w:rPr>
        <w:t>Van/</w:t>
      </w:r>
      <w:proofErr w:type="spellStart"/>
      <w:r w:rsidRPr="00966F74">
        <w:rPr>
          <w:rFonts w:cs="Arial"/>
          <w:b/>
          <w:color w:val="FF0000"/>
        </w:rPr>
        <w:t>Veraj</w:t>
      </w:r>
      <w:proofErr w:type="spellEnd"/>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29EB1D47" w14:textId="77777777" w:rsidR="006866F9" w:rsidRDefault="006866F9" w:rsidP="002E167D">
      <w:pPr>
        <w:jc w:val="both"/>
        <w:rPr>
          <w:rFonts w:cs="Arial"/>
          <w:color w:val="FF0000"/>
        </w:rPr>
      </w:pPr>
    </w:p>
    <w:p w14:paraId="3BCEEDE8" w14:textId="77777777" w:rsidR="006866F9" w:rsidRPr="00E27C68" w:rsidRDefault="006866F9" w:rsidP="002E167D">
      <w:pPr>
        <w:jc w:val="both"/>
        <w:rPr>
          <w:rFonts w:cs="Arial"/>
          <w:color w:val="FF0000"/>
        </w:rPr>
      </w:pPr>
    </w:p>
    <w:p w14:paraId="7B7CE7AC" w14:textId="64948DC3" w:rsidR="002E167D" w:rsidRPr="00AA5A45" w:rsidRDefault="002E167D" w:rsidP="00AA5A45">
      <w:pPr>
        <w:pStyle w:val="TOC2"/>
        <w:numPr>
          <w:ilvl w:val="0"/>
          <w:numId w:val="14"/>
        </w:numPr>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lastRenderedPageBreak/>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AA5A45">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5BD46E2B" w:rsidR="00F40AFE" w:rsidRDefault="00102BCB" w:rsidP="00AB5A02">
      <w:pPr>
        <w:jc w:val="center"/>
      </w:pPr>
      <w:r>
        <w:rPr>
          <w:noProof/>
          <w:lang w:val="en-US"/>
        </w:rPr>
        <w:lastRenderedPageBreak/>
        <w:drawing>
          <wp:inline distT="0" distB="0" distL="0" distR="0" wp14:anchorId="0F56573D" wp14:editId="564298A8">
            <wp:extent cx="8009890" cy="6306892"/>
            <wp:effectExtent l="0" t="0" r="0" b="0"/>
            <wp:docPr id="2" name="Picture 2" descr="Macintosh HD:Users:veerajbhura:Desktop:Final_ERD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eerajbhura:Desktop:Final_ERD_v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9890" cy="6306892"/>
                    </a:xfrm>
                    <a:prstGeom prst="rect">
                      <a:avLst/>
                    </a:prstGeom>
                    <a:noFill/>
                    <a:ln>
                      <a:noFill/>
                    </a:ln>
                  </pic:spPr>
                </pic:pic>
              </a:graphicData>
            </a:graphic>
          </wp:inline>
        </w:drawing>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90" w:name="_Toc278624960"/>
      <w:bookmarkEnd w:id="87"/>
      <w:bookmarkEnd w:id="88"/>
      <w:r>
        <w:lastRenderedPageBreak/>
        <w:t>Advantages and Disadvantages to Using a Data Warehouse</w:t>
      </w:r>
      <w:bookmarkEnd w:id="90"/>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0406B3">
            <w:pPr>
              <w:spacing w:after="160" w:line="259" w:lineRule="auto"/>
              <w:jc w:val="both"/>
              <w:rPr>
                <w:del w:id="91" w:author="Cristiano Maia" w:date="2014-11-26T10:07:00Z"/>
              </w:rPr>
            </w:pPr>
            <w:del w:id="92"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0406B3">
            <w:pPr>
              <w:spacing w:after="160" w:line="259" w:lineRule="auto"/>
              <w:jc w:val="both"/>
              <w:rPr>
                <w:del w:id="93" w:author="Cristiano Maia" w:date="2014-11-26T10:07:00Z"/>
                <w:lang w:val="en-US"/>
              </w:rPr>
            </w:pPr>
          </w:p>
          <w:p w14:paraId="4B3BA10C" w14:textId="7326D0E4" w:rsidR="000406B3" w:rsidRPr="000406B3" w:rsidDel="00697A12" w:rsidRDefault="000406B3" w:rsidP="000406B3">
            <w:pPr>
              <w:spacing w:after="160" w:line="259" w:lineRule="auto"/>
              <w:jc w:val="both"/>
              <w:rPr>
                <w:del w:id="94" w:author="Cristiano Maia" w:date="2014-11-26T10:07:00Z"/>
                <w:lang w:val="en-US"/>
              </w:rPr>
            </w:pPr>
          </w:p>
          <w:p w14:paraId="499E1736" w14:textId="77777777" w:rsidR="000406B3" w:rsidRPr="000406B3" w:rsidRDefault="000406B3" w:rsidP="000406B3">
            <w:pPr>
              <w:spacing w:after="160" w:line="259" w:lineRule="auto"/>
              <w:jc w:val="both"/>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0406B3">
            <w:pPr>
              <w:spacing w:after="160" w:line="259" w:lineRule="auto"/>
              <w:jc w:val="both"/>
              <w:rPr>
                <w:lang w:val="en-US"/>
              </w:rPr>
            </w:pPr>
          </w:p>
          <w:p w14:paraId="3905A869" w14:textId="77777777" w:rsidR="000406B3" w:rsidRPr="000406B3" w:rsidRDefault="000406B3" w:rsidP="000406B3">
            <w:pPr>
              <w:spacing w:after="160" w:line="259" w:lineRule="auto"/>
              <w:jc w:val="both"/>
              <w:rPr>
                <w:lang w:val="en-US"/>
              </w:rPr>
            </w:pPr>
          </w:p>
        </w:tc>
        <w:tc>
          <w:tcPr>
            <w:tcW w:w="4621" w:type="dxa"/>
          </w:tcPr>
          <w:p w14:paraId="291AA328" w14:textId="29955A9A" w:rsidR="000406B3" w:rsidRPr="000406B3" w:rsidDel="00697A12" w:rsidRDefault="000406B3" w:rsidP="000406B3">
            <w:pPr>
              <w:spacing w:after="160" w:line="259" w:lineRule="auto"/>
              <w:jc w:val="both"/>
              <w:rPr>
                <w:del w:id="95" w:author="Cristiano Maia" w:date="2014-11-26T10:07:00Z"/>
              </w:rPr>
            </w:pPr>
            <w:del w:id="96"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0406B3">
            <w:pPr>
              <w:spacing w:after="160" w:line="259" w:lineRule="auto"/>
              <w:jc w:val="both"/>
              <w:rPr>
                <w:del w:id="97" w:author="Cristiano Maia" w:date="2014-11-26T10:07:00Z"/>
                <w:lang w:val="en-US"/>
              </w:rPr>
            </w:pPr>
          </w:p>
          <w:p w14:paraId="5964CFA9" w14:textId="0A7469FA" w:rsidR="000406B3" w:rsidRPr="000406B3" w:rsidRDefault="000406B3" w:rsidP="00AF7879">
            <w:pPr>
              <w:spacing w:after="160" w:line="259" w:lineRule="auto"/>
              <w:jc w:val="both"/>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0406B3">
            <w:pPr>
              <w:spacing w:after="160" w:line="259" w:lineRule="auto"/>
              <w:jc w:val="both"/>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AF7879">
            <w:pPr>
              <w:spacing w:after="160" w:line="259" w:lineRule="auto"/>
              <w:jc w:val="both"/>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0406B3">
            <w:pPr>
              <w:spacing w:after="160" w:line="259" w:lineRule="auto"/>
              <w:jc w:val="both"/>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0406B3">
            <w:pPr>
              <w:spacing w:after="160" w:line="259" w:lineRule="auto"/>
              <w:jc w:val="both"/>
            </w:pPr>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0406B3">
            <w:pPr>
              <w:spacing w:after="160" w:line="259" w:lineRule="auto"/>
              <w:jc w:val="both"/>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0406B3">
            <w:pPr>
              <w:spacing w:after="160" w:line="259" w:lineRule="auto"/>
              <w:jc w:val="both"/>
            </w:pPr>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0406B3">
            <w:pPr>
              <w:spacing w:after="160" w:line="259" w:lineRule="auto"/>
              <w:jc w:val="both"/>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AF7879">
            <w:pPr>
              <w:keepNext/>
              <w:spacing w:after="160" w:line="259" w:lineRule="auto"/>
              <w:jc w:val="both"/>
            </w:pPr>
            <w:r w:rsidRPr="000406B3">
              <w:t>Requires advance computing knowledge to navigate system.</w:t>
            </w:r>
          </w:p>
        </w:tc>
      </w:tr>
      <w:tr w:rsidR="00697A12" w:rsidRPr="000406B3" w14:paraId="1B3AC382" w14:textId="77777777" w:rsidTr="00234035">
        <w:trPr>
          <w:ins w:id="98" w:author="Cristiano Maia" w:date="2014-11-26T10:07:00Z"/>
        </w:trPr>
        <w:tc>
          <w:tcPr>
            <w:tcW w:w="4621" w:type="dxa"/>
          </w:tcPr>
          <w:p w14:paraId="505A6F73" w14:textId="735142FD" w:rsidR="00697A12" w:rsidRPr="00697A12" w:rsidRDefault="00697A12">
            <w:pPr>
              <w:keepNext/>
              <w:keepLines/>
              <w:spacing w:before="200" w:after="160" w:line="259" w:lineRule="auto"/>
              <w:jc w:val="both"/>
              <w:outlineLvl w:val="2"/>
              <w:rPr>
                <w:ins w:id="99" w:author="Cristiano Maia" w:date="2014-11-26T10:07:00Z"/>
                <w:rPrChange w:id="100" w:author="Cristiano Maia" w:date="2014-11-26T10:07:00Z">
                  <w:rPr>
                    <w:ins w:id="101" w:author="Cristiano Maia" w:date="2014-11-26T10:07:00Z"/>
                    <w:rFonts w:asciiTheme="majorHAnsi" w:eastAsiaTheme="majorEastAsia" w:hAnsiTheme="majorHAnsi" w:cstheme="majorBidi"/>
                    <w:b/>
                    <w:bCs/>
                    <w:color w:val="5B9BD5" w:themeColor="accent1"/>
                    <w:lang w:val="en-US"/>
                  </w:rPr>
                </w:rPrChange>
              </w:rPr>
            </w:pPr>
            <w:ins w:id="102"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spacing w:after="160" w:line="259" w:lineRule="auto"/>
              <w:jc w:val="both"/>
              <w:rPr>
                <w:ins w:id="103" w:author="Cristiano Maia" w:date="2014-11-26T10:07:00Z"/>
              </w:rPr>
              <w:pPrChange w:id="104" w:author="Cristiano Maia" w:date="2014-11-26T10:07:00Z">
                <w:pPr>
                  <w:keepNext/>
                  <w:spacing w:after="160" w:line="259" w:lineRule="auto"/>
                  <w:jc w:val="both"/>
                </w:pPr>
              </w:pPrChange>
            </w:pPr>
            <w:ins w:id="105"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AF7879">
      <w:pPr>
        <w:pStyle w:val="Caption"/>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w:t>
      </w:r>
      <w:r w:rsidR="000420B8">
        <w:lastRenderedPageBreak/>
        <w:t xml:space="preserve">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106" w:name="_Toc278624961"/>
      <w:r w:rsidRPr="00996D0B">
        <w:t>Data mark design</w:t>
      </w:r>
      <w:bookmarkEnd w:id="106"/>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107" w:name="_Toc278624962"/>
      <w:r w:rsidRPr="000143D5">
        <w:rPr>
          <w:iCs/>
        </w:rPr>
        <w:t>ETL process</w:t>
      </w:r>
      <w:bookmarkEnd w:id="107"/>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108" w:name="_Toc278624963"/>
      <w:r w:rsidRPr="000143D5">
        <w:t>O</w:t>
      </w:r>
      <w:r>
        <w:t>LAP</w:t>
      </w:r>
      <w:bookmarkEnd w:id="108"/>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109" w:name="_Toc278624964"/>
      <w:r w:rsidRPr="000143D5">
        <w:t>Conclusion</w:t>
      </w:r>
      <w:bookmarkEnd w:id="109"/>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 xml:space="preserve">Performance? Amount of data stored. </w:t>
      </w:r>
      <w:proofErr w:type="gramStart"/>
      <w:r w:rsidRPr="00E86EDD">
        <w:rPr>
          <w:rStyle w:val="SubtleEmphasis"/>
        </w:rPr>
        <w:t>Flexibility to adapt/include/remove different columns.</w:t>
      </w:r>
      <w:proofErr w:type="gramEnd"/>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110" w:name="_Toc278624965"/>
      <w:r>
        <w:t>References</w:t>
      </w:r>
      <w:bookmarkEnd w:id="110"/>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pStyle w:val="TOC2"/>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305AE3"/>
    <w:rsid w:val="0033154B"/>
    <w:rsid w:val="00351D8B"/>
    <w:rsid w:val="00395536"/>
    <w:rsid w:val="00395808"/>
    <w:rsid w:val="00396786"/>
    <w:rsid w:val="003A1981"/>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B04D6"/>
    <w:rsid w:val="006E5DCD"/>
    <w:rsid w:val="00702F28"/>
    <w:rsid w:val="007078F8"/>
    <w:rsid w:val="007137F0"/>
    <w:rsid w:val="0071497F"/>
    <w:rsid w:val="00714B8E"/>
    <w:rsid w:val="00737FBD"/>
    <w:rsid w:val="007762B8"/>
    <w:rsid w:val="00783BE4"/>
    <w:rsid w:val="0079257F"/>
    <w:rsid w:val="007A6841"/>
    <w:rsid w:val="007B49BE"/>
    <w:rsid w:val="007C5E3B"/>
    <w:rsid w:val="007D19DB"/>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82C68"/>
    <w:rsid w:val="00A958D4"/>
    <w:rsid w:val="00AA5A45"/>
    <w:rsid w:val="00AB565C"/>
    <w:rsid w:val="00AB5A02"/>
    <w:rsid w:val="00AC09C9"/>
    <w:rsid w:val="00AC5928"/>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82506"/>
    <w:rsid w:val="00CB2008"/>
    <w:rsid w:val="00CB2C53"/>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dx.ac.uk/__data/assets/pdf_file/0009/58707/Equality-and-Diversity-Strategy-2013.pdf"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bbc.co.uk/bitesize/higher/business_management/business_enterprise/decision_making_business/revision/1/" TargetMode="External"/><Relationship Id="rId9" Type="http://schemas.openxmlformats.org/officeDocument/2006/relationships/image" Target="media/image2.png"/><Relationship Id="rId10" Type="http://schemas.openxmlformats.org/officeDocument/2006/relationships/hyperlink" Target="http://www.web.mdx.ac.uk/regulations/archive/regs0405/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4AAD7-1129-974B-B8E6-9117CADF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3141</Words>
  <Characters>17904</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Jade</cp:lastModifiedBy>
  <cp:revision>2</cp:revision>
  <cp:lastPrinted>2014-11-26T10:08:00Z</cp:lastPrinted>
  <dcterms:created xsi:type="dcterms:W3CDTF">2014-11-28T10:37:00Z</dcterms:created>
  <dcterms:modified xsi:type="dcterms:W3CDTF">2014-11-28T10:37:00Z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